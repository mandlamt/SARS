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DE4B3" w14:textId="62078B5A" w:rsidR="00332F4C" w:rsidRDefault="00332F4C" w:rsidP="00332F4C">
      <w:pPr>
        <w:jc w:val="both"/>
        <w:rPr>
          <w:ins w:id="0" w:author="abner mthembu" w:date="2020-04-08T09:03:00Z"/>
          <w:rFonts w:ascii="Times New Roman" w:hAnsi="Times New Roman" w:cs="Times New Roman"/>
          <w:b/>
          <w:sz w:val="28"/>
          <w:szCs w:val="28"/>
          <w:u w:val="single"/>
        </w:rPr>
      </w:pPr>
      <w:ins w:id="1" w:author="abner mthembu" w:date="2020-04-08T09:03:00Z">
        <w:r>
          <w:rPr>
            <w:rFonts w:ascii="Times New Roman" w:hAnsi="Times New Roman" w:cs="Times New Roman"/>
            <w:b/>
            <w:sz w:val="28"/>
            <w:szCs w:val="28"/>
            <w:u w:val="single"/>
          </w:rPr>
          <w:t>REVISE AND SUBMIT IN 2 DAYS</w:t>
        </w:r>
      </w:ins>
    </w:p>
    <w:p w14:paraId="5679F3CE" w14:textId="02707E69" w:rsidR="00332F4C" w:rsidRDefault="00332F4C" w:rsidP="00332F4C">
      <w:pPr>
        <w:jc w:val="both"/>
        <w:rPr>
          <w:ins w:id="2" w:author="Regent" w:date="2020-04-08T10:02:00Z"/>
          <w:rFonts w:ascii="Times New Roman" w:hAnsi="Times New Roman" w:cs="Times New Roman"/>
          <w:b/>
          <w:sz w:val="28"/>
          <w:szCs w:val="28"/>
          <w:u w:val="single"/>
        </w:rPr>
      </w:pPr>
      <w:ins w:id="3" w:author="abner mthembu" w:date="2020-04-08T09:03:00Z">
        <w:r>
          <w:rPr>
            <w:rFonts w:ascii="Times New Roman" w:hAnsi="Times New Roman" w:cs="Times New Roman"/>
            <w:b/>
            <w:sz w:val="28"/>
            <w:szCs w:val="28"/>
            <w:u w:val="single"/>
          </w:rPr>
          <w:t>A.M.: 08.04.2020</w:t>
        </w:r>
      </w:ins>
    </w:p>
    <w:p w14:paraId="4E2D11B8" w14:textId="77777777" w:rsidR="00904ECC" w:rsidRDefault="00904ECC" w:rsidP="00904ECC">
      <w:pPr>
        <w:jc w:val="both"/>
        <w:rPr>
          <w:ins w:id="4" w:author="Regent" w:date="2020-04-08T10:02:00Z"/>
          <w:rFonts w:ascii="Times New Roman" w:hAnsi="Times New Roman" w:cs="Times New Roman"/>
          <w:b/>
          <w:sz w:val="24"/>
          <w:szCs w:val="24"/>
          <w:u w:val="single"/>
        </w:rPr>
      </w:pPr>
      <w:ins w:id="5" w:author="Regent" w:date="2020-04-08T10:02:00Z">
        <w:r>
          <w:rPr>
            <w:rFonts w:ascii="Times New Roman" w:hAnsi="Times New Roman" w:cs="Times New Roman"/>
            <w:b/>
            <w:sz w:val="24"/>
            <w:szCs w:val="24"/>
            <w:u w:val="single"/>
          </w:rPr>
          <w:t>SS.: 08.04.2020</w:t>
        </w:r>
      </w:ins>
    </w:p>
    <w:p w14:paraId="7A660CFA" w14:textId="77777777" w:rsidR="00A03FE6" w:rsidRDefault="00A03FE6" w:rsidP="00A03FE6">
      <w:pPr>
        <w:rPr>
          <w:ins w:id="6" w:author="Regent" w:date="2020-04-08T10:25:00Z"/>
          <w:rFonts w:ascii="Times New Roman" w:hAnsi="Times New Roman" w:cs="Times New Roman"/>
          <w:b/>
          <w:sz w:val="24"/>
          <w:szCs w:val="24"/>
        </w:rPr>
      </w:pPr>
      <w:ins w:id="7" w:author="Regent" w:date="2020-04-08T10:25:00Z">
        <w:r>
          <w:rPr>
            <w:rFonts w:ascii="Times New Roman" w:hAnsi="Times New Roman" w:cs="Times New Roman"/>
            <w:b/>
            <w:sz w:val="24"/>
            <w:szCs w:val="24"/>
          </w:rPr>
          <w:t>S.T:08.04.2020</w:t>
        </w:r>
      </w:ins>
    </w:p>
    <w:p w14:paraId="30AE4668" w14:textId="77777777" w:rsidR="00904ECC" w:rsidRDefault="00904ECC" w:rsidP="00332F4C">
      <w:pPr>
        <w:jc w:val="both"/>
        <w:rPr>
          <w:ins w:id="8" w:author="abner mthembu" w:date="2020-04-08T09:03:00Z"/>
          <w:rFonts w:ascii="Times New Roman" w:hAnsi="Times New Roman" w:cs="Times New Roman"/>
          <w:b/>
          <w:sz w:val="28"/>
          <w:szCs w:val="28"/>
          <w:u w:val="single"/>
        </w:rPr>
      </w:pPr>
      <w:bookmarkStart w:id="9" w:name="_GoBack"/>
      <w:bookmarkEnd w:id="9"/>
    </w:p>
    <w:p w14:paraId="7FC3F1FD" w14:textId="2FAAC82B" w:rsidR="00394E8C" w:rsidRPr="00335410" w:rsidRDefault="00394E8C" w:rsidP="00394E8C">
      <w:pPr>
        <w:jc w:val="center"/>
        <w:rPr>
          <w:rFonts w:ascii="Times New Roman" w:hAnsi="Times New Roman" w:cs="Times New Roman"/>
          <w:b/>
          <w:sz w:val="28"/>
          <w:szCs w:val="28"/>
          <w:u w:val="single"/>
        </w:rPr>
      </w:pPr>
      <w:r w:rsidRPr="00335410">
        <w:rPr>
          <w:rFonts w:ascii="Times New Roman" w:hAnsi="Times New Roman" w:cs="Times New Roman"/>
          <w:b/>
          <w:sz w:val="28"/>
          <w:szCs w:val="28"/>
          <w:u w:val="single"/>
        </w:rPr>
        <w:t>TOPIC MOTIVATION</w:t>
      </w:r>
    </w:p>
    <w:p w14:paraId="1B27813B" w14:textId="77777777" w:rsidR="00394E8C" w:rsidRPr="00335410" w:rsidRDefault="00394E8C" w:rsidP="00394E8C">
      <w:pPr>
        <w:jc w:val="center"/>
        <w:rPr>
          <w:rFonts w:ascii="Times New Roman" w:hAnsi="Times New Roman" w:cs="Times New Roman"/>
          <w:b/>
          <w:sz w:val="28"/>
          <w:szCs w:val="28"/>
          <w:u w:val="single"/>
        </w:rPr>
      </w:pPr>
    </w:p>
    <w:p w14:paraId="559573E6" w14:textId="77777777" w:rsidR="00394E8C" w:rsidRPr="00335410" w:rsidRDefault="00394E8C" w:rsidP="00394E8C">
      <w:pPr>
        <w:rPr>
          <w:rFonts w:ascii="Times New Roman" w:hAnsi="Times New Roman" w:cs="Times New Roman"/>
          <w:b/>
          <w:sz w:val="28"/>
          <w:szCs w:val="28"/>
          <w:u w:val="single"/>
        </w:rPr>
      </w:pPr>
      <w:r w:rsidRPr="00335410">
        <w:rPr>
          <w:rFonts w:ascii="Times New Roman" w:hAnsi="Times New Roman" w:cs="Times New Roman"/>
          <w:b/>
          <w:sz w:val="28"/>
          <w:szCs w:val="28"/>
          <w:u w:val="single"/>
        </w:rPr>
        <w:t>Name</w:t>
      </w:r>
      <w:r w:rsidR="006124EE" w:rsidRPr="00335410">
        <w:rPr>
          <w:rFonts w:ascii="Times New Roman" w:hAnsi="Times New Roman" w:cs="Times New Roman"/>
          <w:b/>
          <w:sz w:val="28"/>
          <w:szCs w:val="28"/>
          <w:u w:val="single"/>
        </w:rPr>
        <w:t>:</w:t>
      </w:r>
      <w:r w:rsidR="00307768" w:rsidRPr="00335410">
        <w:rPr>
          <w:rFonts w:ascii="Times New Roman" w:hAnsi="Times New Roman" w:cs="Times New Roman"/>
          <w:b/>
          <w:sz w:val="28"/>
          <w:szCs w:val="28"/>
          <w:u w:val="single"/>
        </w:rPr>
        <w:t xml:space="preserve"> </w:t>
      </w:r>
      <w:r w:rsidR="00307768" w:rsidRPr="00335410">
        <w:rPr>
          <w:rFonts w:ascii="Times New Roman" w:hAnsi="Times New Roman" w:cs="Times New Roman"/>
          <w:b/>
          <w:sz w:val="28"/>
          <w:szCs w:val="28"/>
        </w:rPr>
        <w:t>PHILLIP MANDLA</w:t>
      </w:r>
    </w:p>
    <w:p w14:paraId="618C129F" w14:textId="77777777" w:rsidR="00394E8C" w:rsidRPr="00335410" w:rsidRDefault="00394E8C" w:rsidP="00394E8C">
      <w:pPr>
        <w:rPr>
          <w:rFonts w:ascii="Times New Roman" w:hAnsi="Times New Roman" w:cs="Times New Roman"/>
          <w:b/>
          <w:sz w:val="28"/>
          <w:szCs w:val="28"/>
          <w:u w:val="single"/>
        </w:rPr>
      </w:pPr>
    </w:p>
    <w:p w14:paraId="55B35652" w14:textId="77777777" w:rsidR="00394E8C" w:rsidRPr="00335410" w:rsidRDefault="00394E8C" w:rsidP="00394E8C">
      <w:pPr>
        <w:rPr>
          <w:rFonts w:ascii="Times New Roman" w:hAnsi="Times New Roman" w:cs="Times New Roman"/>
          <w:b/>
          <w:sz w:val="28"/>
          <w:szCs w:val="28"/>
          <w:u w:val="single"/>
        </w:rPr>
      </w:pPr>
      <w:r w:rsidRPr="00335410">
        <w:rPr>
          <w:rFonts w:ascii="Times New Roman" w:hAnsi="Times New Roman" w:cs="Times New Roman"/>
          <w:b/>
          <w:sz w:val="28"/>
          <w:szCs w:val="28"/>
          <w:u w:val="single"/>
        </w:rPr>
        <w:t>Surname</w:t>
      </w:r>
      <w:r w:rsidR="006124EE" w:rsidRPr="00335410">
        <w:rPr>
          <w:rFonts w:ascii="Times New Roman" w:hAnsi="Times New Roman" w:cs="Times New Roman"/>
          <w:b/>
          <w:sz w:val="28"/>
          <w:szCs w:val="28"/>
          <w:u w:val="single"/>
        </w:rPr>
        <w:t>:</w:t>
      </w:r>
      <w:r w:rsidR="00307768" w:rsidRPr="00335410">
        <w:rPr>
          <w:rFonts w:ascii="Times New Roman" w:hAnsi="Times New Roman" w:cs="Times New Roman"/>
          <w:b/>
          <w:sz w:val="28"/>
          <w:szCs w:val="28"/>
          <w:u w:val="single"/>
        </w:rPr>
        <w:t xml:space="preserve"> </w:t>
      </w:r>
      <w:r w:rsidR="00307768" w:rsidRPr="00335410">
        <w:rPr>
          <w:rFonts w:ascii="Times New Roman" w:hAnsi="Times New Roman" w:cs="Times New Roman"/>
          <w:b/>
          <w:sz w:val="28"/>
          <w:szCs w:val="28"/>
        </w:rPr>
        <w:t>MTOMBENI</w:t>
      </w:r>
    </w:p>
    <w:p w14:paraId="5C036B98" w14:textId="77777777" w:rsidR="00394E8C" w:rsidRPr="00335410" w:rsidRDefault="00394E8C" w:rsidP="00394E8C">
      <w:pPr>
        <w:rPr>
          <w:rFonts w:ascii="Times New Roman" w:hAnsi="Times New Roman" w:cs="Times New Roman"/>
          <w:b/>
          <w:sz w:val="28"/>
          <w:szCs w:val="28"/>
          <w:u w:val="single"/>
        </w:rPr>
      </w:pPr>
    </w:p>
    <w:p w14:paraId="0A437DF7" w14:textId="77777777" w:rsidR="00394E8C" w:rsidRPr="00335410" w:rsidRDefault="00394E8C" w:rsidP="00394E8C">
      <w:pPr>
        <w:rPr>
          <w:rFonts w:ascii="Times New Roman" w:hAnsi="Times New Roman" w:cs="Times New Roman"/>
          <w:b/>
          <w:sz w:val="28"/>
          <w:szCs w:val="28"/>
          <w:u w:val="single"/>
        </w:rPr>
      </w:pPr>
      <w:r w:rsidRPr="00335410">
        <w:rPr>
          <w:rFonts w:ascii="Times New Roman" w:hAnsi="Times New Roman" w:cs="Times New Roman"/>
          <w:b/>
          <w:sz w:val="28"/>
          <w:szCs w:val="28"/>
          <w:u w:val="single"/>
        </w:rPr>
        <w:t>MBA Number</w:t>
      </w:r>
      <w:r w:rsidR="006124EE" w:rsidRPr="00335410">
        <w:rPr>
          <w:rFonts w:ascii="Times New Roman" w:hAnsi="Times New Roman" w:cs="Times New Roman"/>
          <w:b/>
          <w:sz w:val="28"/>
          <w:szCs w:val="28"/>
          <w:u w:val="single"/>
        </w:rPr>
        <w:t>:</w:t>
      </w:r>
      <w:r w:rsidR="00307768" w:rsidRPr="00335410">
        <w:rPr>
          <w:rFonts w:ascii="Times New Roman" w:hAnsi="Times New Roman" w:cs="Times New Roman"/>
          <w:b/>
          <w:sz w:val="28"/>
          <w:szCs w:val="28"/>
          <w:u w:val="single"/>
        </w:rPr>
        <w:t xml:space="preserve"> </w:t>
      </w:r>
      <w:r w:rsidR="00307768" w:rsidRPr="00335410">
        <w:rPr>
          <w:rFonts w:ascii="Times New Roman" w:hAnsi="Times New Roman" w:cs="Times New Roman"/>
          <w:b/>
          <w:sz w:val="28"/>
          <w:szCs w:val="28"/>
        </w:rPr>
        <w:t>51600131</w:t>
      </w:r>
    </w:p>
    <w:p w14:paraId="5A4414BE" w14:textId="77777777" w:rsidR="00394E8C" w:rsidRPr="00335410" w:rsidRDefault="00394E8C" w:rsidP="00394E8C">
      <w:pPr>
        <w:rPr>
          <w:rFonts w:ascii="Times New Roman" w:hAnsi="Times New Roman" w:cs="Times New Roman"/>
          <w:b/>
          <w:sz w:val="28"/>
          <w:szCs w:val="28"/>
          <w:u w:val="single"/>
        </w:rPr>
      </w:pPr>
    </w:p>
    <w:p w14:paraId="00DC96B7" w14:textId="4BBFBF08" w:rsidR="00F21D72" w:rsidRDefault="006124EE" w:rsidP="00394E8C">
      <w:pPr>
        <w:rPr>
          <w:rFonts w:ascii="Times New Roman" w:hAnsi="Times New Roman" w:cs="Times New Roman"/>
          <w:sz w:val="28"/>
          <w:szCs w:val="28"/>
        </w:rPr>
      </w:pPr>
      <w:r w:rsidRPr="00335410">
        <w:rPr>
          <w:rFonts w:ascii="Times New Roman" w:hAnsi="Times New Roman" w:cs="Times New Roman"/>
          <w:b/>
          <w:sz w:val="28"/>
          <w:szCs w:val="28"/>
          <w:u w:val="single"/>
        </w:rPr>
        <w:t>Title of Topic</w:t>
      </w:r>
      <w:r w:rsidR="00307768" w:rsidRPr="00335410">
        <w:rPr>
          <w:rFonts w:ascii="Times New Roman" w:hAnsi="Times New Roman" w:cs="Times New Roman"/>
          <w:b/>
          <w:sz w:val="28"/>
          <w:szCs w:val="28"/>
          <w:u w:val="single"/>
        </w:rPr>
        <w:t xml:space="preserve"> </w:t>
      </w:r>
      <w:del w:id="10" w:author="abner mthembu" w:date="2020-04-08T08:42:00Z">
        <w:r w:rsidR="000D460C" w:rsidRPr="00EC55CE" w:rsidDel="00AE2364">
          <w:rPr>
            <w:rFonts w:ascii="Times New Roman" w:hAnsi="Times New Roman" w:cs="Times New Roman"/>
            <w:b/>
            <w:sz w:val="28"/>
            <w:szCs w:val="28"/>
            <w:u w:val="single"/>
          </w:rPr>
          <w:delText>:</w:delText>
        </w:r>
        <w:r w:rsidR="000D460C" w:rsidRPr="00EC55CE" w:rsidDel="00AE2364">
          <w:rPr>
            <w:rFonts w:ascii="Times New Roman" w:hAnsi="Times New Roman" w:cs="Times New Roman"/>
            <w:sz w:val="28"/>
            <w:szCs w:val="28"/>
          </w:rPr>
          <w:delText xml:space="preserve"> </w:delText>
        </w:r>
        <w:commentRangeStart w:id="11"/>
        <w:r w:rsidR="00B413D9" w:rsidDel="00AE2364">
          <w:rPr>
            <w:rFonts w:ascii="Times New Roman" w:hAnsi="Times New Roman" w:cs="Times New Roman"/>
            <w:sz w:val="28"/>
            <w:szCs w:val="28"/>
          </w:rPr>
          <w:delText xml:space="preserve">Management of mobile technologies in teaching and learning to </w:delText>
        </w:r>
        <w:r w:rsidR="00E8385E" w:rsidDel="00AE2364">
          <w:rPr>
            <w:rFonts w:ascii="Times New Roman" w:hAnsi="Times New Roman" w:cs="Times New Roman"/>
            <w:sz w:val="28"/>
            <w:szCs w:val="28"/>
          </w:rPr>
          <w:delText>,motivate</w:delText>
        </w:r>
        <w:r w:rsidR="00B413D9" w:rsidDel="00AE2364">
          <w:rPr>
            <w:rFonts w:ascii="Times New Roman" w:hAnsi="Times New Roman" w:cs="Times New Roman"/>
            <w:sz w:val="28"/>
            <w:szCs w:val="28"/>
          </w:rPr>
          <w:delText xml:space="preserve"> teachers and learners </w:delText>
        </w:r>
        <w:r w:rsidR="003D6A96" w:rsidDel="00AE2364">
          <w:rPr>
            <w:rFonts w:ascii="Times New Roman" w:hAnsi="Times New Roman" w:cs="Times New Roman"/>
            <w:sz w:val="28"/>
            <w:szCs w:val="28"/>
          </w:rPr>
          <w:delText>so that they can improve school performance</w:delText>
        </w:r>
        <w:r w:rsidR="00B413D9" w:rsidDel="00AE2364">
          <w:rPr>
            <w:rFonts w:ascii="Times New Roman" w:hAnsi="Times New Roman" w:cs="Times New Roman"/>
            <w:sz w:val="28"/>
            <w:szCs w:val="28"/>
          </w:rPr>
          <w:delText xml:space="preserve">: </w:delText>
        </w:r>
        <w:r w:rsidR="00F21D72" w:rsidDel="00AE2364">
          <w:rPr>
            <w:rFonts w:ascii="Times New Roman" w:eastAsia="Times New Roman" w:hAnsi="Times New Roman"/>
            <w:sz w:val="24"/>
            <w:szCs w:val="24"/>
          </w:rPr>
          <w:delText xml:space="preserve">A </w:delText>
        </w:r>
        <w:commentRangeEnd w:id="11"/>
        <w:r w:rsidR="00AE2364" w:rsidDel="00AE2364">
          <w:rPr>
            <w:rStyle w:val="CommentReference"/>
          </w:rPr>
          <w:commentReference w:id="11"/>
        </w:r>
        <w:r w:rsidR="00F21D72" w:rsidDel="00AE2364">
          <w:rPr>
            <w:rFonts w:ascii="Times New Roman" w:eastAsia="Times New Roman" w:hAnsi="Times New Roman"/>
            <w:sz w:val="24"/>
            <w:szCs w:val="24"/>
          </w:rPr>
          <w:delText>Management Perspective</w:delText>
        </w:r>
        <w:r w:rsidR="00F21D72" w:rsidRPr="00283734" w:rsidDel="00AE2364">
          <w:rPr>
            <w:rFonts w:ascii="Times New Roman" w:eastAsia="Times New Roman" w:hAnsi="Times New Roman"/>
            <w:sz w:val="24"/>
            <w:szCs w:val="24"/>
          </w:rPr>
          <w:delText xml:space="preserve"> at </w:delText>
        </w:r>
        <w:r w:rsidR="00F21D72" w:rsidDel="00AE2364">
          <w:rPr>
            <w:rFonts w:ascii="Times New Roman" w:eastAsia="Times New Roman" w:hAnsi="Times New Roman"/>
            <w:sz w:val="24"/>
            <w:szCs w:val="24"/>
          </w:rPr>
          <w:delText>School/Institution</w:delText>
        </w:r>
        <w:r w:rsidR="00F21D72" w:rsidRPr="00283734" w:rsidDel="00AE2364">
          <w:rPr>
            <w:rFonts w:ascii="Times New Roman" w:eastAsia="Times New Roman" w:hAnsi="Times New Roman"/>
            <w:sz w:val="24"/>
            <w:szCs w:val="24"/>
          </w:rPr>
          <w:delText xml:space="preserve"> in </w:delText>
        </w:r>
        <w:r w:rsidR="00F21D72" w:rsidDel="00AE2364">
          <w:rPr>
            <w:rFonts w:ascii="Times New Roman" w:eastAsia="Times New Roman" w:hAnsi="Times New Roman"/>
            <w:sz w:val="24"/>
            <w:szCs w:val="24"/>
          </w:rPr>
          <w:delText>Gauteng</w:delText>
        </w:r>
        <w:r w:rsidR="00F21D72" w:rsidDel="00AE2364">
          <w:rPr>
            <w:rFonts w:ascii="Times New Roman" w:hAnsi="Times New Roman" w:cs="Times New Roman"/>
            <w:sz w:val="28"/>
            <w:szCs w:val="28"/>
          </w:rPr>
          <w:delText>.</w:delText>
        </w:r>
      </w:del>
    </w:p>
    <w:p w14:paraId="298EAE38" w14:textId="77777777" w:rsidR="006124EE" w:rsidRPr="00335410" w:rsidRDefault="006124EE" w:rsidP="00394E8C">
      <w:pPr>
        <w:rPr>
          <w:rFonts w:ascii="Times New Roman" w:hAnsi="Times New Roman" w:cs="Times New Roman"/>
          <w:b/>
          <w:sz w:val="28"/>
          <w:szCs w:val="28"/>
        </w:rPr>
      </w:pPr>
      <w:r w:rsidRPr="00335410">
        <w:rPr>
          <w:rFonts w:ascii="Times New Roman" w:hAnsi="Times New Roman" w:cs="Times New Roman"/>
          <w:b/>
          <w:sz w:val="28"/>
          <w:szCs w:val="28"/>
          <w:u w:val="single"/>
        </w:rPr>
        <w:t xml:space="preserve">Submission </w:t>
      </w:r>
      <w:r w:rsidR="00394E8C" w:rsidRPr="00335410">
        <w:rPr>
          <w:rFonts w:ascii="Times New Roman" w:hAnsi="Times New Roman" w:cs="Times New Roman"/>
          <w:b/>
          <w:sz w:val="28"/>
          <w:szCs w:val="28"/>
          <w:u w:val="single"/>
        </w:rPr>
        <w:t>Date</w:t>
      </w:r>
      <w:r w:rsidRPr="00335410">
        <w:rPr>
          <w:rFonts w:ascii="Times New Roman" w:hAnsi="Times New Roman" w:cs="Times New Roman"/>
          <w:b/>
          <w:sz w:val="28"/>
          <w:szCs w:val="28"/>
        </w:rPr>
        <w:t xml:space="preserve"> -</w:t>
      </w:r>
      <w:r w:rsidR="0044265F">
        <w:rPr>
          <w:rFonts w:ascii="Times New Roman" w:hAnsi="Times New Roman" w:cs="Times New Roman"/>
          <w:b/>
          <w:sz w:val="28"/>
          <w:szCs w:val="28"/>
        </w:rPr>
        <w:t xml:space="preserve">      </w:t>
      </w:r>
      <w:r w:rsidRPr="00335410">
        <w:rPr>
          <w:rFonts w:ascii="Times New Roman" w:hAnsi="Times New Roman" w:cs="Times New Roman"/>
          <w:b/>
          <w:sz w:val="28"/>
          <w:szCs w:val="28"/>
        </w:rPr>
        <w:t>1:</w:t>
      </w:r>
      <w:r w:rsidR="0044265F">
        <w:rPr>
          <w:rFonts w:ascii="Times New Roman" w:hAnsi="Times New Roman" w:cs="Times New Roman"/>
          <w:b/>
          <w:sz w:val="28"/>
          <w:szCs w:val="28"/>
        </w:rPr>
        <w:t xml:space="preserve"> 30</w:t>
      </w:r>
      <w:r w:rsidR="00307768" w:rsidRPr="00335410">
        <w:rPr>
          <w:rFonts w:ascii="Times New Roman" w:hAnsi="Times New Roman" w:cs="Times New Roman"/>
          <w:b/>
          <w:sz w:val="28"/>
          <w:szCs w:val="28"/>
        </w:rPr>
        <w:t xml:space="preserve"> March 2020</w:t>
      </w:r>
    </w:p>
    <w:p w14:paraId="61BE559D" w14:textId="77777777" w:rsidR="006124EE" w:rsidRPr="00335410" w:rsidRDefault="006124EE" w:rsidP="00394E8C">
      <w:pPr>
        <w:rPr>
          <w:rFonts w:ascii="Times New Roman" w:hAnsi="Times New Roman" w:cs="Times New Roman"/>
          <w:b/>
          <w:sz w:val="28"/>
          <w:szCs w:val="28"/>
        </w:rPr>
      </w:pPr>
      <w:r w:rsidRPr="00335410">
        <w:rPr>
          <w:rFonts w:ascii="Times New Roman" w:hAnsi="Times New Roman" w:cs="Times New Roman"/>
          <w:b/>
          <w:sz w:val="28"/>
          <w:szCs w:val="28"/>
        </w:rPr>
        <w:tab/>
      </w:r>
      <w:r w:rsidRPr="00335410">
        <w:rPr>
          <w:rFonts w:ascii="Times New Roman" w:hAnsi="Times New Roman" w:cs="Times New Roman"/>
          <w:b/>
          <w:sz w:val="28"/>
          <w:szCs w:val="28"/>
        </w:rPr>
        <w:tab/>
      </w:r>
      <w:r w:rsidRPr="00335410">
        <w:rPr>
          <w:rFonts w:ascii="Times New Roman" w:hAnsi="Times New Roman" w:cs="Times New Roman"/>
          <w:b/>
          <w:sz w:val="28"/>
          <w:szCs w:val="28"/>
        </w:rPr>
        <w:tab/>
      </w:r>
      <w:r w:rsidR="00900ED6">
        <w:rPr>
          <w:rFonts w:ascii="Times New Roman" w:hAnsi="Times New Roman" w:cs="Times New Roman"/>
          <w:b/>
          <w:sz w:val="28"/>
          <w:szCs w:val="28"/>
        </w:rPr>
        <w:t xml:space="preserve">    </w:t>
      </w:r>
      <w:r w:rsidR="009C0955" w:rsidRPr="00335410">
        <w:rPr>
          <w:rFonts w:ascii="Times New Roman" w:hAnsi="Times New Roman" w:cs="Times New Roman"/>
          <w:b/>
          <w:sz w:val="28"/>
          <w:szCs w:val="28"/>
        </w:rPr>
        <w:t xml:space="preserve">- </w:t>
      </w:r>
      <w:r w:rsidRPr="00335410">
        <w:rPr>
          <w:rFonts w:ascii="Times New Roman" w:hAnsi="Times New Roman" w:cs="Times New Roman"/>
          <w:b/>
          <w:sz w:val="28"/>
          <w:szCs w:val="28"/>
        </w:rPr>
        <w:t>2:</w:t>
      </w:r>
      <w:r w:rsidR="00307768" w:rsidRPr="00335410">
        <w:rPr>
          <w:rFonts w:ascii="Times New Roman" w:hAnsi="Times New Roman" w:cs="Times New Roman"/>
          <w:b/>
          <w:sz w:val="28"/>
          <w:szCs w:val="28"/>
        </w:rPr>
        <w:t xml:space="preserve"> 30 April 2020</w:t>
      </w:r>
    </w:p>
    <w:p w14:paraId="5DE74103" w14:textId="77777777" w:rsidR="006124EE" w:rsidRPr="00335410" w:rsidRDefault="006124EE" w:rsidP="00394E8C">
      <w:pPr>
        <w:rPr>
          <w:rFonts w:ascii="Times New Roman" w:hAnsi="Times New Roman" w:cs="Times New Roman"/>
          <w:b/>
          <w:sz w:val="28"/>
          <w:szCs w:val="28"/>
        </w:rPr>
      </w:pPr>
      <w:r w:rsidRPr="00335410">
        <w:rPr>
          <w:rFonts w:ascii="Times New Roman" w:hAnsi="Times New Roman" w:cs="Times New Roman"/>
          <w:b/>
          <w:sz w:val="28"/>
          <w:szCs w:val="28"/>
        </w:rPr>
        <w:tab/>
      </w:r>
      <w:r w:rsidRPr="00335410">
        <w:rPr>
          <w:rFonts w:ascii="Times New Roman" w:hAnsi="Times New Roman" w:cs="Times New Roman"/>
          <w:b/>
          <w:sz w:val="28"/>
          <w:szCs w:val="28"/>
        </w:rPr>
        <w:tab/>
      </w:r>
      <w:r w:rsidRPr="00335410">
        <w:rPr>
          <w:rFonts w:ascii="Times New Roman" w:hAnsi="Times New Roman" w:cs="Times New Roman"/>
          <w:b/>
          <w:sz w:val="28"/>
          <w:szCs w:val="28"/>
        </w:rPr>
        <w:tab/>
      </w:r>
      <w:r w:rsidR="009C0955" w:rsidRPr="00335410">
        <w:rPr>
          <w:rFonts w:ascii="Times New Roman" w:hAnsi="Times New Roman" w:cs="Times New Roman"/>
          <w:b/>
          <w:sz w:val="28"/>
          <w:szCs w:val="28"/>
        </w:rPr>
        <w:t xml:space="preserve">    - </w:t>
      </w:r>
      <w:r w:rsidRPr="00335410">
        <w:rPr>
          <w:rFonts w:ascii="Times New Roman" w:hAnsi="Times New Roman" w:cs="Times New Roman"/>
          <w:b/>
          <w:sz w:val="28"/>
          <w:szCs w:val="28"/>
        </w:rPr>
        <w:t>3:</w:t>
      </w:r>
      <w:r w:rsidR="00307768" w:rsidRPr="00335410">
        <w:rPr>
          <w:rFonts w:ascii="Times New Roman" w:hAnsi="Times New Roman" w:cs="Times New Roman"/>
          <w:b/>
          <w:sz w:val="28"/>
          <w:szCs w:val="28"/>
        </w:rPr>
        <w:t xml:space="preserve"> </w:t>
      </w:r>
      <w:r w:rsidR="00016BFA" w:rsidRPr="00335410">
        <w:rPr>
          <w:rFonts w:ascii="Times New Roman" w:hAnsi="Times New Roman" w:cs="Times New Roman"/>
          <w:b/>
          <w:sz w:val="28"/>
          <w:szCs w:val="28"/>
        </w:rPr>
        <w:t>31 August</w:t>
      </w:r>
    </w:p>
    <w:p w14:paraId="0BB5F180" w14:textId="77777777" w:rsidR="00394E8C" w:rsidRPr="00335410" w:rsidRDefault="00394E8C">
      <w:pPr>
        <w:rPr>
          <w:rFonts w:ascii="Times New Roman" w:hAnsi="Times New Roman" w:cs="Times New Roman"/>
          <w:sz w:val="28"/>
          <w:szCs w:val="28"/>
        </w:rPr>
      </w:pPr>
    </w:p>
    <w:p w14:paraId="5DFE7412" w14:textId="77777777" w:rsidR="002F3C98" w:rsidRPr="001E14E7" w:rsidRDefault="006124EE">
      <w:pPr>
        <w:rPr>
          <w:rFonts w:ascii="Times New Roman" w:hAnsi="Times New Roman" w:cs="Times New Roman"/>
          <w:b/>
          <w:sz w:val="28"/>
          <w:szCs w:val="28"/>
        </w:rPr>
      </w:pPr>
      <w:r w:rsidRPr="00335410">
        <w:rPr>
          <w:rFonts w:ascii="Times New Roman" w:hAnsi="Times New Roman" w:cs="Times New Roman"/>
          <w:b/>
          <w:sz w:val="28"/>
          <w:szCs w:val="28"/>
          <w:u w:val="single"/>
        </w:rPr>
        <w:t>Region:</w:t>
      </w:r>
      <w:r w:rsidR="001E14E7">
        <w:rPr>
          <w:rFonts w:ascii="Times New Roman" w:hAnsi="Times New Roman" w:cs="Times New Roman"/>
          <w:b/>
          <w:sz w:val="28"/>
          <w:szCs w:val="28"/>
          <w:u w:val="single"/>
        </w:rPr>
        <w:t xml:space="preserve"> </w:t>
      </w:r>
      <w:r w:rsidR="001E14E7" w:rsidRPr="001E14E7">
        <w:rPr>
          <w:rFonts w:ascii="Times New Roman" w:hAnsi="Times New Roman" w:cs="Times New Roman"/>
          <w:b/>
          <w:sz w:val="28"/>
          <w:szCs w:val="28"/>
        </w:rPr>
        <w:t>GAUTENG</w:t>
      </w:r>
    </w:p>
    <w:p w14:paraId="05B7B5B4" w14:textId="77777777" w:rsidR="006124EE" w:rsidRPr="00335410" w:rsidRDefault="006124EE">
      <w:pPr>
        <w:rPr>
          <w:rFonts w:ascii="Times New Roman" w:hAnsi="Times New Roman" w:cs="Times New Roman"/>
          <w:b/>
          <w:sz w:val="28"/>
          <w:szCs w:val="28"/>
          <w:u w:val="single"/>
        </w:rPr>
      </w:pPr>
    </w:p>
    <w:p w14:paraId="73C261BA" w14:textId="77777777" w:rsidR="006124EE" w:rsidRPr="00335410" w:rsidRDefault="006124EE">
      <w:pPr>
        <w:rPr>
          <w:rFonts w:ascii="Times New Roman" w:hAnsi="Times New Roman" w:cs="Times New Roman"/>
          <w:b/>
          <w:sz w:val="28"/>
          <w:szCs w:val="28"/>
          <w:u w:val="single"/>
        </w:rPr>
      </w:pPr>
      <w:r w:rsidRPr="00335410">
        <w:rPr>
          <w:rFonts w:ascii="Times New Roman" w:hAnsi="Times New Roman" w:cs="Times New Roman"/>
          <w:b/>
          <w:sz w:val="28"/>
          <w:szCs w:val="28"/>
          <w:u w:val="single"/>
        </w:rPr>
        <w:t>Email Address</w:t>
      </w:r>
      <w:r w:rsidRPr="00335410">
        <w:rPr>
          <w:rFonts w:ascii="Times New Roman" w:hAnsi="Times New Roman" w:cs="Times New Roman"/>
          <w:b/>
          <w:sz w:val="28"/>
          <w:szCs w:val="28"/>
        </w:rPr>
        <w:t xml:space="preserve"> -Personal/Work:</w:t>
      </w:r>
      <w:r w:rsidR="00016BFA" w:rsidRPr="00335410">
        <w:rPr>
          <w:rFonts w:ascii="Times New Roman" w:hAnsi="Times New Roman" w:cs="Times New Roman"/>
          <w:b/>
          <w:sz w:val="28"/>
          <w:szCs w:val="28"/>
        </w:rPr>
        <w:t xml:space="preserve"> </w:t>
      </w:r>
      <w:hyperlink r:id="rId8" w:history="1">
        <w:r w:rsidR="00016BFA" w:rsidRPr="00335410">
          <w:rPr>
            <w:rStyle w:val="Hyperlink"/>
            <w:rFonts w:ascii="Times New Roman" w:hAnsi="Times New Roman" w:cs="Times New Roman"/>
            <w:sz w:val="28"/>
            <w:szCs w:val="28"/>
          </w:rPr>
          <w:t>pmmtombeni@gmail.com</w:t>
        </w:r>
      </w:hyperlink>
      <w:r w:rsidR="001E14E7">
        <w:rPr>
          <w:rFonts w:ascii="Times New Roman" w:hAnsi="Times New Roman" w:cs="Times New Roman"/>
          <w:b/>
          <w:sz w:val="28"/>
          <w:szCs w:val="28"/>
        </w:rPr>
        <w:t xml:space="preserve"> /</w:t>
      </w:r>
      <w:r w:rsidR="00016BFA" w:rsidRPr="00335410">
        <w:rPr>
          <w:rFonts w:ascii="Times New Roman" w:hAnsi="Times New Roman" w:cs="Times New Roman"/>
          <w:b/>
          <w:sz w:val="28"/>
          <w:szCs w:val="28"/>
        </w:rPr>
        <w:t>mandla.mtombeni@wesbank.co.za</w:t>
      </w:r>
    </w:p>
    <w:p w14:paraId="032C0446" w14:textId="77777777" w:rsidR="006124EE" w:rsidRPr="00335410" w:rsidRDefault="006124EE">
      <w:pPr>
        <w:rPr>
          <w:rFonts w:ascii="Times New Roman" w:hAnsi="Times New Roman" w:cs="Times New Roman"/>
          <w:b/>
          <w:sz w:val="28"/>
          <w:szCs w:val="28"/>
        </w:rPr>
      </w:pPr>
      <w:r w:rsidRPr="00335410">
        <w:rPr>
          <w:rFonts w:ascii="Times New Roman" w:hAnsi="Times New Roman" w:cs="Times New Roman"/>
          <w:b/>
          <w:sz w:val="28"/>
          <w:szCs w:val="28"/>
        </w:rPr>
        <w:lastRenderedPageBreak/>
        <w:tab/>
      </w:r>
      <w:r w:rsidRPr="00335410">
        <w:rPr>
          <w:rFonts w:ascii="Times New Roman" w:hAnsi="Times New Roman" w:cs="Times New Roman"/>
          <w:b/>
          <w:sz w:val="28"/>
          <w:szCs w:val="28"/>
        </w:rPr>
        <w:tab/>
      </w:r>
      <w:r w:rsidR="001E14E7">
        <w:rPr>
          <w:rFonts w:ascii="Times New Roman" w:hAnsi="Times New Roman" w:cs="Times New Roman"/>
          <w:b/>
          <w:sz w:val="28"/>
          <w:szCs w:val="28"/>
        </w:rPr>
        <w:t xml:space="preserve">      </w:t>
      </w:r>
      <w:r w:rsidRPr="00335410">
        <w:rPr>
          <w:rFonts w:ascii="Times New Roman" w:hAnsi="Times New Roman" w:cs="Times New Roman"/>
          <w:b/>
          <w:sz w:val="28"/>
          <w:szCs w:val="28"/>
        </w:rPr>
        <w:t>Student:</w:t>
      </w:r>
      <w:r w:rsidR="00016BFA" w:rsidRPr="00335410">
        <w:rPr>
          <w:rFonts w:ascii="Times New Roman" w:hAnsi="Times New Roman" w:cs="Times New Roman"/>
          <w:b/>
          <w:sz w:val="28"/>
          <w:szCs w:val="28"/>
        </w:rPr>
        <w:t>51600131</w:t>
      </w:r>
    </w:p>
    <w:p w14:paraId="4AACB3E4" w14:textId="77777777" w:rsidR="006124EE" w:rsidRPr="00335410" w:rsidRDefault="006124EE">
      <w:pPr>
        <w:rPr>
          <w:rFonts w:ascii="Times New Roman" w:hAnsi="Times New Roman" w:cs="Times New Roman"/>
          <w:b/>
          <w:sz w:val="28"/>
          <w:szCs w:val="28"/>
          <w:u w:val="single"/>
        </w:rPr>
      </w:pPr>
      <w:r w:rsidRPr="00335410">
        <w:rPr>
          <w:rFonts w:ascii="Times New Roman" w:hAnsi="Times New Roman" w:cs="Times New Roman"/>
          <w:b/>
          <w:sz w:val="28"/>
          <w:szCs w:val="28"/>
          <w:u w:val="single"/>
        </w:rPr>
        <w:t>Contact Number:</w:t>
      </w:r>
      <w:r w:rsidR="00016BFA" w:rsidRPr="00335410">
        <w:rPr>
          <w:rFonts w:ascii="Times New Roman" w:hAnsi="Times New Roman" w:cs="Times New Roman"/>
          <w:b/>
          <w:sz w:val="28"/>
          <w:szCs w:val="28"/>
          <w:u w:val="single"/>
        </w:rPr>
        <w:t xml:space="preserve">  </w:t>
      </w:r>
      <w:r w:rsidR="00016BFA" w:rsidRPr="00335410">
        <w:rPr>
          <w:rFonts w:ascii="Times New Roman" w:hAnsi="Times New Roman" w:cs="Times New Roman"/>
          <w:b/>
          <w:sz w:val="28"/>
          <w:szCs w:val="28"/>
        </w:rPr>
        <w:t>0116326930</w:t>
      </w:r>
      <w:r w:rsidR="001E14E7">
        <w:rPr>
          <w:rFonts w:ascii="Times New Roman" w:hAnsi="Times New Roman" w:cs="Times New Roman"/>
          <w:b/>
          <w:sz w:val="28"/>
          <w:szCs w:val="28"/>
        </w:rPr>
        <w:t xml:space="preserve"> / 0765685999</w:t>
      </w:r>
    </w:p>
    <w:p w14:paraId="5E7E1017" w14:textId="73D55B62" w:rsidR="003D6A96" w:rsidRDefault="00394E8C" w:rsidP="00016BFA">
      <w:pPr>
        <w:rPr>
          <w:rFonts w:ascii="Times New Roman" w:hAnsi="Times New Roman" w:cs="Times New Roman"/>
          <w:sz w:val="28"/>
          <w:szCs w:val="28"/>
        </w:rPr>
      </w:pPr>
      <w:r w:rsidRPr="00335410">
        <w:rPr>
          <w:rFonts w:ascii="Times New Roman" w:hAnsi="Times New Roman" w:cs="Times New Roman"/>
          <w:b/>
          <w:sz w:val="28"/>
          <w:szCs w:val="28"/>
          <w:u w:val="single"/>
        </w:rPr>
        <w:t>Title of the Research/Topic</w:t>
      </w:r>
      <w:r w:rsidR="00016BFA" w:rsidRPr="009704BF">
        <w:rPr>
          <w:rFonts w:ascii="Times New Roman" w:hAnsi="Times New Roman" w:cs="Times New Roman"/>
          <w:b/>
          <w:sz w:val="28"/>
          <w:szCs w:val="28"/>
        </w:rPr>
        <w:t xml:space="preserve"> </w:t>
      </w:r>
      <w:del w:id="12" w:author="abner mthembu" w:date="2020-04-08T08:42:00Z">
        <w:r w:rsidR="003D6A96" w:rsidDel="00AE2364">
          <w:rPr>
            <w:rFonts w:ascii="Times New Roman" w:hAnsi="Times New Roman" w:cs="Times New Roman"/>
            <w:sz w:val="28"/>
            <w:szCs w:val="28"/>
          </w:rPr>
          <w:delText xml:space="preserve">Management of mobile technologies in teaching and learning </w:delText>
        </w:r>
        <w:r w:rsidR="007223DF" w:rsidDel="00AE2364">
          <w:rPr>
            <w:rFonts w:ascii="Times New Roman" w:hAnsi="Times New Roman" w:cs="Times New Roman"/>
            <w:sz w:val="28"/>
            <w:szCs w:val="28"/>
          </w:rPr>
          <w:delText>to motivate</w:delText>
        </w:r>
        <w:r w:rsidR="003D6A96" w:rsidDel="00AE2364">
          <w:rPr>
            <w:rFonts w:ascii="Times New Roman" w:hAnsi="Times New Roman" w:cs="Times New Roman"/>
            <w:sz w:val="28"/>
            <w:szCs w:val="28"/>
          </w:rPr>
          <w:delText xml:space="preserve"> teachers and learners so that they can improve school performance: </w:delText>
        </w:r>
        <w:r w:rsidR="00F21D72" w:rsidDel="00AE2364">
          <w:rPr>
            <w:rFonts w:ascii="Times New Roman" w:eastAsia="Times New Roman" w:hAnsi="Times New Roman"/>
            <w:sz w:val="24"/>
            <w:szCs w:val="24"/>
          </w:rPr>
          <w:delText>A Management Perspective</w:delText>
        </w:r>
        <w:r w:rsidR="003D6A96" w:rsidRPr="00283734" w:rsidDel="00AE2364">
          <w:rPr>
            <w:rFonts w:ascii="Times New Roman" w:eastAsia="Times New Roman" w:hAnsi="Times New Roman"/>
            <w:sz w:val="24"/>
            <w:szCs w:val="24"/>
          </w:rPr>
          <w:delText xml:space="preserve"> at </w:delText>
        </w:r>
        <w:r w:rsidR="003D6A96" w:rsidDel="00AE2364">
          <w:rPr>
            <w:rFonts w:ascii="Times New Roman" w:eastAsia="Times New Roman" w:hAnsi="Times New Roman"/>
            <w:sz w:val="24"/>
            <w:szCs w:val="24"/>
          </w:rPr>
          <w:delText>School/Institution</w:delText>
        </w:r>
        <w:r w:rsidR="003D6A96" w:rsidRPr="00283734" w:rsidDel="00AE2364">
          <w:rPr>
            <w:rFonts w:ascii="Times New Roman" w:eastAsia="Times New Roman" w:hAnsi="Times New Roman"/>
            <w:sz w:val="24"/>
            <w:szCs w:val="24"/>
          </w:rPr>
          <w:delText xml:space="preserve"> in </w:delText>
        </w:r>
        <w:r w:rsidR="003D6A96" w:rsidDel="00AE2364">
          <w:rPr>
            <w:rFonts w:ascii="Times New Roman" w:eastAsia="Times New Roman" w:hAnsi="Times New Roman"/>
            <w:sz w:val="24"/>
            <w:szCs w:val="24"/>
          </w:rPr>
          <w:delText>Gauteng</w:delText>
        </w:r>
        <w:r w:rsidR="003D6A96" w:rsidDel="00AE2364">
          <w:rPr>
            <w:rFonts w:ascii="Times New Roman" w:hAnsi="Times New Roman" w:cs="Times New Roman"/>
            <w:sz w:val="28"/>
            <w:szCs w:val="28"/>
          </w:rPr>
          <w:delText>.</w:delText>
        </w:r>
      </w:del>
    </w:p>
    <w:p w14:paraId="253C202B" w14:textId="77777777" w:rsidR="00516982" w:rsidRDefault="00394E8C" w:rsidP="00016BFA">
      <w:pPr>
        <w:rPr>
          <w:rFonts w:ascii="Times New Roman" w:hAnsi="Times New Roman" w:cs="Times New Roman"/>
          <w:b/>
          <w:sz w:val="28"/>
          <w:szCs w:val="28"/>
          <w:u w:val="single"/>
        </w:rPr>
      </w:pPr>
      <w:r w:rsidRPr="00335410">
        <w:rPr>
          <w:rFonts w:ascii="Times New Roman" w:hAnsi="Times New Roman" w:cs="Times New Roman"/>
          <w:b/>
          <w:sz w:val="28"/>
          <w:szCs w:val="28"/>
          <w:u w:val="single"/>
        </w:rPr>
        <w:t>Brief details/motivation for the topic.</w:t>
      </w:r>
      <w:r w:rsidR="00016BFA" w:rsidRPr="00335410">
        <w:rPr>
          <w:rFonts w:ascii="Times New Roman" w:hAnsi="Times New Roman" w:cs="Times New Roman"/>
          <w:b/>
          <w:sz w:val="28"/>
          <w:szCs w:val="28"/>
          <w:u w:val="single"/>
        </w:rPr>
        <w:t xml:space="preserve"> </w:t>
      </w:r>
    </w:p>
    <w:p w14:paraId="0EAAD4FC" w14:textId="77777777" w:rsidR="001F1F09" w:rsidRDefault="001F1F09" w:rsidP="00704F8E">
      <w:pPr>
        <w:rPr>
          <w:rFonts w:ascii="Times New Roman" w:hAnsi="Times New Roman" w:cs="Times New Roman"/>
          <w:sz w:val="28"/>
          <w:szCs w:val="28"/>
        </w:rPr>
      </w:pPr>
    </w:p>
    <w:p w14:paraId="4AB98656" w14:textId="77777777" w:rsidR="001F1F09" w:rsidRDefault="00F21D72" w:rsidP="00F21D72">
      <w:pPr>
        <w:pStyle w:val="CommentText"/>
        <w:numPr>
          <w:ilvl w:val="0"/>
          <w:numId w:val="9"/>
        </w:numPr>
        <w:spacing w:line="276" w:lineRule="auto"/>
        <w:rPr>
          <w:rStyle w:val="CommentReference"/>
        </w:rPr>
      </w:pPr>
      <w:r>
        <w:rPr>
          <w:rStyle w:val="CommentReference"/>
        </w:rPr>
        <w:t xml:space="preserve"> </w:t>
      </w:r>
    </w:p>
    <w:p w14:paraId="4A637353" w14:textId="598BBB62" w:rsidR="001F1F09" w:rsidRPr="00283734" w:rsidDel="00991487" w:rsidRDefault="001F1F09" w:rsidP="001F1F09">
      <w:pPr>
        <w:spacing w:after="0" w:line="240" w:lineRule="auto"/>
        <w:rPr>
          <w:del w:id="13" w:author="abner mthembu" w:date="2020-04-08T08:43:00Z"/>
          <w:rFonts w:ascii="Times New Roman" w:eastAsia="Times New Roman" w:hAnsi="Times New Roman"/>
          <w:sz w:val="24"/>
          <w:szCs w:val="24"/>
        </w:rPr>
      </w:pPr>
      <w:del w:id="14" w:author="abner mthembu" w:date="2020-04-08T08:43:00Z">
        <w:r w:rsidRPr="00283734" w:rsidDel="00991487">
          <w:rPr>
            <w:rFonts w:ascii="Times New Roman" w:eastAsia="Times New Roman" w:hAnsi="Times New Roman"/>
            <w:sz w:val="24"/>
            <w:szCs w:val="24"/>
          </w:rPr>
          <w:delText>E.g. topic: Investigating the role of employee motivation and its impact on organisational performance: A Case Study at Kruger National Park in North Province.</w:delText>
        </w:r>
      </w:del>
    </w:p>
    <w:p w14:paraId="644C0813" w14:textId="77777777" w:rsidR="001F1F09" w:rsidRPr="00283734" w:rsidRDefault="001F1F09" w:rsidP="001F1F09">
      <w:pPr>
        <w:spacing w:after="0" w:line="240" w:lineRule="auto"/>
        <w:rPr>
          <w:rFonts w:ascii="Times New Roman" w:eastAsia="Times New Roman" w:hAnsi="Times New Roman"/>
          <w:sz w:val="24"/>
          <w:szCs w:val="24"/>
        </w:rPr>
      </w:pPr>
    </w:p>
    <w:p w14:paraId="53DEA156" w14:textId="61DCA111" w:rsidR="00681F77" w:rsidRPr="00681F77" w:rsidDel="00991487" w:rsidRDefault="001F1F09" w:rsidP="00681F77">
      <w:pPr>
        <w:pStyle w:val="ListParagraph"/>
        <w:numPr>
          <w:ilvl w:val="0"/>
          <w:numId w:val="10"/>
        </w:numPr>
        <w:spacing w:after="0" w:line="240" w:lineRule="auto"/>
        <w:rPr>
          <w:del w:id="15" w:author="abner mthembu" w:date="2020-04-08T08:43:00Z"/>
          <w:rFonts w:ascii="Times New Roman" w:hAnsi="Times New Roman" w:cs="Times New Roman"/>
          <w:sz w:val="28"/>
          <w:szCs w:val="28"/>
        </w:rPr>
      </w:pPr>
      <w:del w:id="16" w:author="abner mthembu" w:date="2020-04-08T08:43:00Z">
        <w:r w:rsidRPr="00681F77" w:rsidDel="00991487">
          <w:rPr>
            <w:rFonts w:ascii="Times New Roman" w:eastAsia="Times New Roman" w:hAnsi="Times New Roman"/>
            <w:sz w:val="24"/>
            <w:szCs w:val="24"/>
          </w:rPr>
          <w:delText>My intention is investigating why m</w:delText>
        </w:r>
        <w:r w:rsidRPr="00681F77" w:rsidDel="00991487">
          <w:rPr>
            <w:rFonts w:ascii="Times New Roman" w:hAnsi="Times New Roman" w:cs="Times New Roman"/>
            <w:sz w:val="28"/>
            <w:szCs w:val="28"/>
          </w:rPr>
          <w:delText>obile technologies is increasingly becoming more wide spread throughout schools worldwide.</w:delText>
        </w:r>
      </w:del>
    </w:p>
    <w:p w14:paraId="1EE03151" w14:textId="48C2E9F4" w:rsidR="001F1F09" w:rsidRPr="00681F77" w:rsidDel="00991487" w:rsidRDefault="001F1F09" w:rsidP="00681F77">
      <w:pPr>
        <w:pStyle w:val="ListParagraph"/>
        <w:numPr>
          <w:ilvl w:val="0"/>
          <w:numId w:val="10"/>
        </w:numPr>
        <w:spacing w:after="0" w:line="240" w:lineRule="auto"/>
        <w:rPr>
          <w:del w:id="17" w:author="abner mthembu" w:date="2020-04-08T08:43:00Z"/>
          <w:rFonts w:ascii="Times New Roman" w:eastAsia="Times New Roman" w:hAnsi="Times New Roman"/>
          <w:sz w:val="24"/>
          <w:szCs w:val="24"/>
        </w:rPr>
      </w:pPr>
      <w:del w:id="18" w:author="abner mthembu" w:date="2020-04-08T08:43:00Z">
        <w:r w:rsidRPr="00681F77" w:rsidDel="00991487">
          <w:rPr>
            <w:rFonts w:ascii="Times New Roman" w:hAnsi="Times New Roman" w:cs="Times New Roman"/>
            <w:sz w:val="28"/>
            <w:szCs w:val="28"/>
          </w:rPr>
          <w:delText xml:space="preserve"> I will explore why Many schools around the world are turning to the use of mobile technologies , now generally referred to as e-learning, as a complement to teacher led tuition at school .Although the e-readiness report of 2009 reported a significant trend of concentrating resources towards e-learning, the same noted that the use of new technologies for learning and teaching in Gauteng is still at a developmental stage.</w:delText>
        </w:r>
      </w:del>
    </w:p>
    <w:p w14:paraId="19D0B86F" w14:textId="64356410" w:rsidR="00681F77" w:rsidRPr="00681F77" w:rsidDel="00991487" w:rsidRDefault="00681F77" w:rsidP="00681F77">
      <w:pPr>
        <w:pStyle w:val="ListParagraph"/>
        <w:numPr>
          <w:ilvl w:val="0"/>
          <w:numId w:val="10"/>
        </w:numPr>
        <w:spacing w:after="0" w:line="240" w:lineRule="auto"/>
        <w:rPr>
          <w:del w:id="19" w:author="abner mthembu" w:date="2020-04-08T08:43:00Z"/>
          <w:rFonts w:ascii="Times New Roman" w:eastAsia="Times New Roman" w:hAnsi="Times New Roman"/>
          <w:sz w:val="24"/>
          <w:szCs w:val="24"/>
        </w:rPr>
      </w:pPr>
      <w:del w:id="20" w:author="abner mthembu" w:date="2020-04-08T08:43:00Z">
        <w:r w:rsidDel="00991487">
          <w:rPr>
            <w:rFonts w:ascii="Times New Roman" w:hAnsi="Times New Roman" w:cs="Times New Roman"/>
            <w:sz w:val="28"/>
            <w:szCs w:val="28"/>
          </w:rPr>
          <w:delText xml:space="preserve">I will be assessing </w:delText>
        </w:r>
        <w:r w:rsidRPr="00704F8E" w:rsidDel="00991487">
          <w:rPr>
            <w:rFonts w:ascii="Times New Roman" w:hAnsi="Times New Roman" w:cs="Times New Roman"/>
            <w:sz w:val="28"/>
            <w:szCs w:val="28"/>
          </w:rPr>
          <w:delText>developments in the use of</w:delText>
        </w:r>
        <w:r w:rsidDel="00991487">
          <w:rPr>
            <w:rFonts w:ascii="Times New Roman" w:hAnsi="Times New Roman" w:cs="Times New Roman"/>
            <w:sz w:val="28"/>
            <w:szCs w:val="28"/>
          </w:rPr>
          <w:delText xml:space="preserve"> mobile technology in</w:delText>
        </w:r>
        <w:r w:rsidRPr="00704F8E" w:rsidDel="00991487">
          <w:rPr>
            <w:rFonts w:ascii="Times New Roman" w:hAnsi="Times New Roman" w:cs="Times New Roman"/>
            <w:sz w:val="28"/>
            <w:szCs w:val="28"/>
          </w:rPr>
          <w:delText xml:space="preserve"> teaching and learning have been moving at a fast</w:delText>
        </w:r>
        <w:r w:rsidDel="00991487">
          <w:rPr>
            <w:rFonts w:ascii="Times New Roman" w:hAnsi="Times New Roman" w:cs="Times New Roman"/>
            <w:sz w:val="28"/>
            <w:szCs w:val="28"/>
          </w:rPr>
          <w:delText xml:space="preserve"> </w:delText>
        </w:r>
        <w:r w:rsidRPr="00704F8E" w:rsidDel="00991487">
          <w:rPr>
            <w:rFonts w:ascii="Times New Roman" w:hAnsi="Times New Roman" w:cs="Times New Roman"/>
            <w:sz w:val="28"/>
            <w:szCs w:val="28"/>
          </w:rPr>
          <w:delText>pace in education in the period of less than two years since that report was published,</w:delText>
        </w:r>
        <w:r w:rsidDel="00991487">
          <w:rPr>
            <w:rFonts w:ascii="Times New Roman" w:hAnsi="Times New Roman" w:cs="Times New Roman"/>
            <w:sz w:val="28"/>
            <w:szCs w:val="28"/>
          </w:rPr>
          <w:delText xml:space="preserve"> </w:delText>
        </w:r>
        <w:r w:rsidRPr="00704F8E" w:rsidDel="00991487">
          <w:rPr>
            <w:rFonts w:ascii="Times New Roman" w:hAnsi="Times New Roman" w:cs="Times New Roman"/>
            <w:sz w:val="28"/>
            <w:szCs w:val="28"/>
          </w:rPr>
          <w:delText>although not all developments have been successful. A policy framework has been put in place</w:delText>
        </w:r>
        <w:r w:rsidDel="00991487">
          <w:rPr>
            <w:rFonts w:ascii="Times New Roman" w:hAnsi="Times New Roman" w:cs="Times New Roman"/>
            <w:sz w:val="28"/>
            <w:szCs w:val="28"/>
          </w:rPr>
          <w:delText xml:space="preserve"> </w:delText>
        </w:r>
        <w:r w:rsidRPr="00704F8E" w:rsidDel="00991487">
          <w:rPr>
            <w:rFonts w:ascii="Times New Roman" w:hAnsi="Times New Roman" w:cs="Times New Roman"/>
            <w:sz w:val="28"/>
            <w:szCs w:val="28"/>
          </w:rPr>
          <w:delText>geared towards the support of the utilization of</w:delText>
        </w:r>
        <w:r w:rsidDel="00991487">
          <w:rPr>
            <w:rFonts w:ascii="Times New Roman" w:hAnsi="Times New Roman" w:cs="Times New Roman"/>
            <w:sz w:val="28"/>
            <w:szCs w:val="28"/>
          </w:rPr>
          <w:delText xml:space="preserve"> mobile technologies </w:delText>
        </w:r>
        <w:r w:rsidRPr="00704F8E" w:rsidDel="00991487">
          <w:rPr>
            <w:rFonts w:ascii="Times New Roman" w:hAnsi="Times New Roman" w:cs="Times New Roman"/>
            <w:sz w:val="28"/>
            <w:szCs w:val="28"/>
          </w:rPr>
          <w:delText xml:space="preserve">  as a teaching and learning tool.</w:delText>
        </w:r>
      </w:del>
    </w:p>
    <w:p w14:paraId="77404327" w14:textId="6F4CA183" w:rsidR="00681F77" w:rsidRPr="00681F77" w:rsidDel="00991487" w:rsidRDefault="00681F77" w:rsidP="00681F77">
      <w:pPr>
        <w:pStyle w:val="ListParagraph"/>
        <w:spacing w:after="0" w:line="240" w:lineRule="auto"/>
        <w:ind w:left="1080"/>
        <w:rPr>
          <w:del w:id="21" w:author="abner mthembu" w:date="2020-04-08T08:43:00Z"/>
          <w:rFonts w:ascii="Times New Roman" w:eastAsia="Times New Roman" w:hAnsi="Times New Roman"/>
          <w:sz w:val="24"/>
          <w:szCs w:val="24"/>
        </w:rPr>
      </w:pPr>
    </w:p>
    <w:p w14:paraId="775D1E49" w14:textId="1C7DAAA3" w:rsidR="001F1F09" w:rsidRPr="00283734" w:rsidDel="00991487" w:rsidRDefault="001F1F09" w:rsidP="001F1F09">
      <w:pPr>
        <w:spacing w:after="0" w:line="240" w:lineRule="auto"/>
        <w:rPr>
          <w:del w:id="22" w:author="abner mthembu" w:date="2020-04-08T08:43:00Z"/>
          <w:rFonts w:ascii="Times New Roman" w:eastAsia="Times New Roman" w:hAnsi="Times New Roman"/>
          <w:sz w:val="24"/>
          <w:szCs w:val="24"/>
        </w:rPr>
      </w:pPr>
      <w:del w:id="23" w:author="abner mthembu" w:date="2020-04-08T08:43:00Z">
        <w:r w:rsidRPr="00283734" w:rsidDel="00991487">
          <w:rPr>
            <w:rFonts w:ascii="Times New Roman" w:eastAsia="Times New Roman" w:hAnsi="Times New Roman"/>
            <w:sz w:val="24"/>
            <w:szCs w:val="24"/>
          </w:rPr>
          <w:delText>(</w:delText>
        </w:r>
        <w:r w:rsidR="00681F77" w:rsidDel="00991487">
          <w:rPr>
            <w:rFonts w:ascii="Times New Roman" w:eastAsia="Times New Roman" w:hAnsi="Times New Roman"/>
            <w:sz w:val="24"/>
            <w:szCs w:val="24"/>
          </w:rPr>
          <w:delText xml:space="preserve">ii)  </w:delText>
        </w:r>
        <w:r w:rsidRPr="00283734" w:rsidDel="00991487">
          <w:rPr>
            <w:rFonts w:ascii="Times New Roman" w:eastAsia="Times New Roman" w:hAnsi="Times New Roman"/>
            <w:sz w:val="24"/>
            <w:szCs w:val="24"/>
          </w:rPr>
          <w:delText>(</w:delText>
        </w:r>
        <w:r w:rsidR="00681F77" w:rsidDel="00991487">
          <w:rPr>
            <w:rFonts w:ascii="Times New Roman" w:eastAsia="Times New Roman" w:hAnsi="Times New Roman"/>
            <w:sz w:val="24"/>
            <w:szCs w:val="24"/>
          </w:rPr>
          <w:delText xml:space="preserve">Teachers and learners </w:delText>
        </w:r>
        <w:r w:rsidRPr="00283734" w:rsidDel="00991487">
          <w:rPr>
            <w:rFonts w:ascii="Times New Roman" w:eastAsia="Times New Roman" w:hAnsi="Times New Roman"/>
            <w:sz w:val="24"/>
            <w:szCs w:val="24"/>
          </w:rPr>
          <w:delText xml:space="preserve"> motivation - dependent variable) and (</w:delText>
        </w:r>
        <w:r w:rsidR="00F96946" w:rsidDel="00991487">
          <w:rPr>
            <w:rFonts w:ascii="Times New Roman" w:eastAsia="Times New Roman" w:hAnsi="Times New Roman"/>
            <w:sz w:val="24"/>
            <w:szCs w:val="24"/>
          </w:rPr>
          <w:delText>School/Institution</w:delText>
        </w:r>
        <w:r w:rsidRPr="00283734" w:rsidDel="00991487">
          <w:rPr>
            <w:rFonts w:ascii="Times New Roman" w:eastAsia="Times New Roman" w:hAnsi="Times New Roman"/>
            <w:sz w:val="24"/>
            <w:szCs w:val="24"/>
          </w:rPr>
          <w:delText xml:space="preserve"> performance - indep</w:delText>
        </w:r>
        <w:r w:rsidR="00F96946" w:rsidDel="00991487">
          <w:rPr>
            <w:rFonts w:ascii="Times New Roman" w:eastAsia="Times New Roman" w:hAnsi="Times New Roman"/>
            <w:sz w:val="24"/>
            <w:szCs w:val="24"/>
          </w:rPr>
          <w:delText xml:space="preserve">endent variable). Teachers and learners </w:delText>
        </w:r>
        <w:r w:rsidRPr="00283734" w:rsidDel="00991487">
          <w:rPr>
            <w:rFonts w:ascii="Times New Roman" w:eastAsia="Times New Roman" w:hAnsi="Times New Roman"/>
            <w:sz w:val="24"/>
            <w:szCs w:val="24"/>
          </w:rPr>
          <w:delText xml:space="preserve">depends on the </w:delText>
        </w:r>
        <w:r w:rsidR="00F96946" w:rsidDel="00991487">
          <w:rPr>
            <w:rFonts w:ascii="Times New Roman" w:eastAsia="Times New Roman" w:hAnsi="Times New Roman"/>
            <w:sz w:val="24"/>
            <w:szCs w:val="24"/>
          </w:rPr>
          <w:delText>school/institution p</w:delText>
        </w:r>
        <w:r w:rsidRPr="00283734" w:rsidDel="00991487">
          <w:rPr>
            <w:rFonts w:ascii="Times New Roman" w:eastAsia="Times New Roman" w:hAnsi="Times New Roman"/>
            <w:sz w:val="24"/>
            <w:szCs w:val="24"/>
          </w:rPr>
          <w:delText>erformance</w:delText>
        </w:r>
        <w:r w:rsidR="00F96946" w:rsidDel="00991487">
          <w:rPr>
            <w:rFonts w:ascii="Times New Roman" w:eastAsia="Times New Roman" w:hAnsi="Times New Roman"/>
            <w:sz w:val="24"/>
            <w:szCs w:val="24"/>
          </w:rPr>
          <w:delText>s</w:delText>
        </w:r>
        <w:r w:rsidRPr="00283734" w:rsidDel="00991487">
          <w:rPr>
            <w:rFonts w:ascii="Times New Roman" w:eastAsia="Times New Roman" w:hAnsi="Times New Roman"/>
            <w:sz w:val="24"/>
            <w:szCs w:val="24"/>
          </w:rPr>
          <w:delText>.</w:delText>
        </w:r>
      </w:del>
    </w:p>
    <w:p w14:paraId="4A5FBEBF" w14:textId="77777777" w:rsidR="001F1F09" w:rsidRPr="00283734" w:rsidRDefault="001F1F09" w:rsidP="001F1F09">
      <w:pPr>
        <w:spacing w:after="0" w:line="240" w:lineRule="auto"/>
        <w:rPr>
          <w:rFonts w:ascii="Times New Roman" w:eastAsia="Times New Roman" w:hAnsi="Times New Roman"/>
          <w:sz w:val="24"/>
          <w:szCs w:val="24"/>
        </w:rPr>
      </w:pPr>
    </w:p>
    <w:p w14:paraId="56257256" w14:textId="77777777" w:rsidR="00016BFA" w:rsidRPr="001E14E7" w:rsidRDefault="00516982" w:rsidP="00704F8E">
      <w:pPr>
        <w:rPr>
          <w:rFonts w:ascii="Times New Roman" w:hAnsi="Times New Roman" w:cs="Times New Roman"/>
          <w:sz w:val="28"/>
          <w:szCs w:val="28"/>
        </w:rPr>
      </w:pPr>
      <w:r>
        <w:rPr>
          <w:rFonts w:ascii="Times New Roman" w:hAnsi="Times New Roman" w:cs="Times New Roman"/>
          <w:sz w:val="28"/>
          <w:szCs w:val="28"/>
        </w:rPr>
        <w:t xml:space="preserve">Mobile technologies </w:t>
      </w:r>
      <w:r w:rsidRPr="00516982">
        <w:rPr>
          <w:rFonts w:ascii="Times New Roman" w:hAnsi="Times New Roman" w:cs="Times New Roman"/>
          <w:sz w:val="28"/>
          <w:szCs w:val="28"/>
        </w:rPr>
        <w:t>is increasingly becoming more wide spread</w:t>
      </w:r>
      <w:r>
        <w:rPr>
          <w:rFonts w:ascii="Times New Roman" w:hAnsi="Times New Roman" w:cs="Times New Roman"/>
          <w:sz w:val="28"/>
          <w:szCs w:val="28"/>
        </w:rPr>
        <w:t xml:space="preserve"> </w:t>
      </w:r>
      <w:r w:rsidRPr="00516982">
        <w:rPr>
          <w:rFonts w:ascii="Times New Roman" w:hAnsi="Times New Roman" w:cs="Times New Roman"/>
          <w:sz w:val="28"/>
          <w:szCs w:val="28"/>
        </w:rPr>
        <w:t xml:space="preserve">throughout </w:t>
      </w:r>
      <w:r>
        <w:rPr>
          <w:rFonts w:ascii="Times New Roman" w:hAnsi="Times New Roman" w:cs="Times New Roman"/>
          <w:sz w:val="28"/>
          <w:szCs w:val="28"/>
        </w:rPr>
        <w:t xml:space="preserve">schools </w:t>
      </w:r>
      <w:r w:rsidRPr="00516982">
        <w:rPr>
          <w:rFonts w:ascii="Times New Roman" w:hAnsi="Times New Roman" w:cs="Times New Roman"/>
          <w:sz w:val="28"/>
          <w:szCs w:val="28"/>
        </w:rPr>
        <w:t>worldwide. This is in line with UNESCO’s policy paper for</w:t>
      </w:r>
      <w:r>
        <w:rPr>
          <w:rFonts w:ascii="Times New Roman" w:hAnsi="Times New Roman" w:cs="Times New Roman"/>
          <w:sz w:val="28"/>
          <w:szCs w:val="28"/>
        </w:rPr>
        <w:t xml:space="preserve"> Change and Development at schools </w:t>
      </w:r>
      <w:r w:rsidRPr="00516982">
        <w:rPr>
          <w:rFonts w:ascii="Times New Roman" w:hAnsi="Times New Roman" w:cs="Times New Roman"/>
          <w:sz w:val="28"/>
          <w:szCs w:val="28"/>
        </w:rPr>
        <w:t>urges  Education institutions to make</w:t>
      </w:r>
      <w:r>
        <w:rPr>
          <w:rFonts w:ascii="Times New Roman" w:hAnsi="Times New Roman" w:cs="Times New Roman"/>
          <w:sz w:val="28"/>
          <w:szCs w:val="28"/>
        </w:rPr>
        <w:t xml:space="preserve"> </w:t>
      </w:r>
      <w:r w:rsidRPr="00516982">
        <w:rPr>
          <w:rFonts w:ascii="Times New Roman" w:hAnsi="Times New Roman" w:cs="Times New Roman"/>
          <w:sz w:val="28"/>
          <w:szCs w:val="28"/>
        </w:rPr>
        <w:t>greater use of the advantages offered by the advancement of communication technology to</w:t>
      </w:r>
      <w:r>
        <w:rPr>
          <w:rFonts w:ascii="Times New Roman" w:hAnsi="Times New Roman" w:cs="Times New Roman"/>
          <w:sz w:val="28"/>
          <w:szCs w:val="28"/>
        </w:rPr>
        <w:t xml:space="preserve"> </w:t>
      </w:r>
      <w:r w:rsidRPr="00516982">
        <w:rPr>
          <w:rFonts w:ascii="Times New Roman" w:hAnsi="Times New Roman" w:cs="Times New Roman"/>
          <w:sz w:val="28"/>
          <w:szCs w:val="28"/>
        </w:rPr>
        <w:t xml:space="preserve">improve the provision and quality of their education. Many </w:t>
      </w:r>
      <w:r>
        <w:rPr>
          <w:rFonts w:ascii="Times New Roman" w:hAnsi="Times New Roman" w:cs="Times New Roman"/>
          <w:sz w:val="28"/>
          <w:szCs w:val="28"/>
        </w:rPr>
        <w:t xml:space="preserve">schools </w:t>
      </w:r>
      <w:r w:rsidRPr="00516982">
        <w:rPr>
          <w:rFonts w:ascii="Times New Roman" w:hAnsi="Times New Roman" w:cs="Times New Roman"/>
          <w:sz w:val="28"/>
          <w:szCs w:val="28"/>
        </w:rPr>
        <w:t>around the world are</w:t>
      </w:r>
      <w:r>
        <w:rPr>
          <w:rFonts w:ascii="Times New Roman" w:hAnsi="Times New Roman" w:cs="Times New Roman"/>
          <w:sz w:val="28"/>
          <w:szCs w:val="28"/>
        </w:rPr>
        <w:t xml:space="preserve"> </w:t>
      </w:r>
      <w:r w:rsidRPr="00516982">
        <w:rPr>
          <w:rFonts w:ascii="Times New Roman" w:hAnsi="Times New Roman" w:cs="Times New Roman"/>
          <w:sz w:val="28"/>
          <w:szCs w:val="28"/>
        </w:rPr>
        <w:t>turning to the use of</w:t>
      </w:r>
      <w:r>
        <w:rPr>
          <w:rFonts w:ascii="Times New Roman" w:hAnsi="Times New Roman" w:cs="Times New Roman"/>
          <w:sz w:val="28"/>
          <w:szCs w:val="28"/>
        </w:rPr>
        <w:t xml:space="preserve"> mobile technologies </w:t>
      </w:r>
      <w:r w:rsidRPr="00516982">
        <w:rPr>
          <w:rFonts w:ascii="Times New Roman" w:hAnsi="Times New Roman" w:cs="Times New Roman"/>
          <w:sz w:val="28"/>
          <w:szCs w:val="28"/>
        </w:rPr>
        <w:t>,</w:t>
      </w:r>
      <w:r>
        <w:rPr>
          <w:rFonts w:ascii="Times New Roman" w:hAnsi="Times New Roman" w:cs="Times New Roman"/>
          <w:sz w:val="28"/>
          <w:szCs w:val="28"/>
        </w:rPr>
        <w:t xml:space="preserve"> now generally referred to as e-</w:t>
      </w:r>
      <w:r w:rsidRPr="00516982">
        <w:rPr>
          <w:rFonts w:ascii="Times New Roman" w:hAnsi="Times New Roman" w:cs="Times New Roman"/>
          <w:sz w:val="28"/>
          <w:szCs w:val="28"/>
        </w:rPr>
        <w:t xml:space="preserve">learning, </w:t>
      </w:r>
      <w:r w:rsidRPr="00516982">
        <w:rPr>
          <w:rFonts w:ascii="Times New Roman" w:hAnsi="Times New Roman" w:cs="Times New Roman"/>
          <w:sz w:val="28"/>
          <w:szCs w:val="28"/>
        </w:rPr>
        <w:lastRenderedPageBreak/>
        <w:t>as a complement to teacher led</w:t>
      </w:r>
      <w:r>
        <w:rPr>
          <w:rFonts w:ascii="Times New Roman" w:hAnsi="Times New Roman" w:cs="Times New Roman"/>
          <w:sz w:val="28"/>
          <w:szCs w:val="28"/>
        </w:rPr>
        <w:t xml:space="preserve"> </w:t>
      </w:r>
      <w:r w:rsidRPr="00516982">
        <w:rPr>
          <w:rFonts w:ascii="Times New Roman" w:hAnsi="Times New Roman" w:cs="Times New Roman"/>
          <w:sz w:val="28"/>
          <w:szCs w:val="28"/>
        </w:rPr>
        <w:t xml:space="preserve">tuition </w:t>
      </w:r>
      <w:r>
        <w:rPr>
          <w:rFonts w:ascii="Times New Roman" w:hAnsi="Times New Roman" w:cs="Times New Roman"/>
          <w:sz w:val="28"/>
          <w:szCs w:val="28"/>
        </w:rPr>
        <w:t xml:space="preserve">at school </w:t>
      </w:r>
      <w:r w:rsidRPr="00516982">
        <w:rPr>
          <w:rFonts w:ascii="Times New Roman" w:hAnsi="Times New Roman" w:cs="Times New Roman"/>
          <w:sz w:val="28"/>
          <w:szCs w:val="28"/>
        </w:rPr>
        <w:t>.Althoug</w:t>
      </w:r>
      <w:r>
        <w:rPr>
          <w:rFonts w:ascii="Times New Roman" w:hAnsi="Times New Roman" w:cs="Times New Roman"/>
          <w:sz w:val="28"/>
          <w:szCs w:val="28"/>
        </w:rPr>
        <w:t>h the e-readiness report of 2009</w:t>
      </w:r>
      <w:r w:rsidRPr="00516982">
        <w:rPr>
          <w:rFonts w:ascii="Times New Roman" w:hAnsi="Times New Roman" w:cs="Times New Roman"/>
          <w:sz w:val="28"/>
          <w:szCs w:val="28"/>
        </w:rPr>
        <w:t xml:space="preserve"> reported a significant trend of concentrating resources</w:t>
      </w:r>
      <w:r>
        <w:rPr>
          <w:rFonts w:ascii="Times New Roman" w:hAnsi="Times New Roman" w:cs="Times New Roman"/>
          <w:sz w:val="28"/>
          <w:szCs w:val="28"/>
        </w:rPr>
        <w:t xml:space="preserve"> </w:t>
      </w:r>
      <w:r w:rsidRPr="00516982">
        <w:rPr>
          <w:rFonts w:ascii="Times New Roman" w:hAnsi="Times New Roman" w:cs="Times New Roman"/>
          <w:sz w:val="28"/>
          <w:szCs w:val="28"/>
        </w:rPr>
        <w:t>towards e-learning, the same noted that the use of new technologies for learning and teaching in</w:t>
      </w:r>
      <w:r>
        <w:rPr>
          <w:rFonts w:ascii="Times New Roman" w:hAnsi="Times New Roman" w:cs="Times New Roman"/>
          <w:sz w:val="28"/>
          <w:szCs w:val="28"/>
        </w:rPr>
        <w:t xml:space="preserve"> Gauteng</w:t>
      </w:r>
      <w:r w:rsidRPr="00516982">
        <w:rPr>
          <w:rFonts w:ascii="Times New Roman" w:hAnsi="Times New Roman" w:cs="Times New Roman"/>
          <w:sz w:val="28"/>
          <w:szCs w:val="28"/>
        </w:rPr>
        <w:t xml:space="preserve"> is still at a developmental stage. Only a few </w:t>
      </w:r>
      <w:r>
        <w:rPr>
          <w:rFonts w:ascii="Times New Roman" w:hAnsi="Times New Roman" w:cs="Times New Roman"/>
          <w:sz w:val="28"/>
          <w:szCs w:val="28"/>
        </w:rPr>
        <w:t xml:space="preserve">schools </w:t>
      </w:r>
      <w:r w:rsidRPr="00516982">
        <w:rPr>
          <w:rFonts w:ascii="Times New Roman" w:hAnsi="Times New Roman" w:cs="Times New Roman"/>
          <w:sz w:val="28"/>
          <w:szCs w:val="28"/>
        </w:rPr>
        <w:t xml:space="preserve"> of learning were</w:t>
      </w:r>
      <w:r>
        <w:rPr>
          <w:rFonts w:ascii="Times New Roman" w:hAnsi="Times New Roman" w:cs="Times New Roman"/>
          <w:sz w:val="28"/>
          <w:szCs w:val="28"/>
        </w:rPr>
        <w:t xml:space="preserve"> </w:t>
      </w:r>
      <w:r w:rsidRPr="00516982">
        <w:rPr>
          <w:rFonts w:ascii="Times New Roman" w:hAnsi="Times New Roman" w:cs="Times New Roman"/>
          <w:sz w:val="28"/>
          <w:szCs w:val="28"/>
        </w:rPr>
        <w:t>investing in the implementation of virtual learning environments. A focus on blended learning and</w:t>
      </w:r>
      <w:r>
        <w:rPr>
          <w:rFonts w:ascii="Times New Roman" w:hAnsi="Times New Roman" w:cs="Times New Roman"/>
          <w:sz w:val="28"/>
          <w:szCs w:val="28"/>
        </w:rPr>
        <w:t xml:space="preserve"> </w:t>
      </w:r>
      <w:r w:rsidRPr="00516982">
        <w:rPr>
          <w:rFonts w:ascii="Times New Roman" w:hAnsi="Times New Roman" w:cs="Times New Roman"/>
          <w:sz w:val="28"/>
          <w:szCs w:val="28"/>
        </w:rPr>
        <w:t>using technology for efficiency were reported.</w:t>
      </w:r>
      <w:r>
        <w:rPr>
          <w:rFonts w:ascii="Times New Roman" w:hAnsi="Times New Roman" w:cs="Times New Roman"/>
          <w:sz w:val="28"/>
          <w:szCs w:val="28"/>
        </w:rPr>
        <w:t xml:space="preserve"> </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However, developments in the use of</w:t>
      </w:r>
      <w:r w:rsidR="00704F8E">
        <w:rPr>
          <w:rFonts w:ascii="Times New Roman" w:hAnsi="Times New Roman" w:cs="Times New Roman"/>
          <w:sz w:val="28"/>
          <w:szCs w:val="28"/>
        </w:rPr>
        <w:t xml:space="preserve"> mobile technology in</w:t>
      </w:r>
      <w:r w:rsidR="00704F8E" w:rsidRPr="00704F8E">
        <w:rPr>
          <w:rFonts w:ascii="Times New Roman" w:hAnsi="Times New Roman" w:cs="Times New Roman"/>
          <w:sz w:val="28"/>
          <w:szCs w:val="28"/>
        </w:rPr>
        <w:t xml:space="preserve"> teaching and learning have been moving at a fast</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pace in education in the period of less than two years since that report was published,</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although not all developments have been successful. A policy framework has been put in place</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geared towards the support of the utilization of</w:t>
      </w:r>
      <w:r w:rsidR="00704F8E">
        <w:rPr>
          <w:rFonts w:ascii="Times New Roman" w:hAnsi="Times New Roman" w:cs="Times New Roman"/>
          <w:sz w:val="28"/>
          <w:szCs w:val="28"/>
        </w:rPr>
        <w:t xml:space="preserve"> mobile technologies </w:t>
      </w:r>
      <w:r w:rsidR="00704F8E" w:rsidRPr="00704F8E">
        <w:rPr>
          <w:rFonts w:ascii="Times New Roman" w:hAnsi="Times New Roman" w:cs="Times New Roman"/>
          <w:sz w:val="28"/>
          <w:szCs w:val="28"/>
        </w:rPr>
        <w:t xml:space="preserve">  as a teaching and learning tool. In an</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 xml:space="preserve">endeavour to improve the quality education in </w:t>
      </w:r>
      <w:r w:rsidR="00704F8E">
        <w:rPr>
          <w:rFonts w:ascii="Times New Roman" w:hAnsi="Times New Roman" w:cs="Times New Roman"/>
          <w:sz w:val="28"/>
          <w:szCs w:val="28"/>
        </w:rPr>
        <w:t>South African schools</w:t>
      </w:r>
      <w:r w:rsidR="00704F8E" w:rsidRPr="00704F8E">
        <w:rPr>
          <w:rFonts w:ascii="Times New Roman" w:hAnsi="Times New Roman" w:cs="Times New Roman"/>
          <w:sz w:val="28"/>
          <w:szCs w:val="28"/>
        </w:rPr>
        <w:t xml:space="preserve"> are turning to </w:t>
      </w:r>
      <w:r w:rsidR="00704F8E">
        <w:rPr>
          <w:rFonts w:ascii="Times New Roman" w:hAnsi="Times New Roman" w:cs="Times New Roman"/>
          <w:sz w:val="28"/>
          <w:szCs w:val="28"/>
        </w:rPr>
        <w:t xml:space="preserve">mobile technologies </w:t>
      </w:r>
      <w:r w:rsidR="00704F8E" w:rsidRPr="00704F8E">
        <w:rPr>
          <w:rFonts w:ascii="Times New Roman" w:hAnsi="Times New Roman" w:cs="Times New Roman"/>
          <w:sz w:val="28"/>
          <w:szCs w:val="28"/>
        </w:rPr>
        <w:t>to develop alternative delivery methods. Findings from the e</w:t>
      </w:r>
      <w:r w:rsidR="009704BF">
        <w:rPr>
          <w:rFonts w:ascii="Times New Roman" w:hAnsi="Times New Roman" w:cs="Times New Roman"/>
          <w:sz w:val="28"/>
          <w:szCs w:val="28"/>
        </w:rPr>
        <w:t>-</w:t>
      </w:r>
      <w:r w:rsidR="00704F8E" w:rsidRPr="00704F8E">
        <w:rPr>
          <w:rFonts w:ascii="Times New Roman" w:hAnsi="Times New Roman" w:cs="Times New Roman"/>
          <w:sz w:val="28"/>
          <w:szCs w:val="28"/>
        </w:rPr>
        <w:t>learning</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Readiness Survey (2005) identified the emerging priorities for e-learning and examples</w:t>
      </w:r>
      <w:r w:rsidR="00704F8E">
        <w:rPr>
          <w:rFonts w:ascii="Times New Roman" w:hAnsi="Times New Roman" w:cs="Times New Roman"/>
          <w:sz w:val="28"/>
          <w:szCs w:val="28"/>
        </w:rPr>
        <w:t xml:space="preserve"> of e-learning . Many schools in Gauteng</w:t>
      </w:r>
      <w:r w:rsidR="00704F8E" w:rsidRPr="00704F8E">
        <w:rPr>
          <w:rFonts w:ascii="Times New Roman" w:hAnsi="Times New Roman" w:cs="Times New Roman"/>
          <w:sz w:val="28"/>
          <w:szCs w:val="28"/>
        </w:rPr>
        <w:t xml:space="preserve"> have recognized the use of e-learning</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programmes as one of the essential alternative delivery methods for education and training . It has been observed that e-learning has the</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potential to transform the organization and structure of schooling and may promote the</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development of higher cognitive processes . It is felt that</w:t>
      </w:r>
      <w:r w:rsidR="00704F8E">
        <w:rPr>
          <w:rFonts w:ascii="Times New Roman" w:hAnsi="Times New Roman" w:cs="Times New Roman"/>
          <w:sz w:val="28"/>
          <w:szCs w:val="28"/>
        </w:rPr>
        <w:t xml:space="preserve"> mobile technologies</w:t>
      </w:r>
      <w:r w:rsidR="00704F8E" w:rsidRPr="00704F8E">
        <w:rPr>
          <w:rFonts w:ascii="Times New Roman" w:hAnsi="Times New Roman" w:cs="Times New Roman"/>
          <w:sz w:val="28"/>
          <w:szCs w:val="28"/>
        </w:rPr>
        <w:t xml:space="preserve"> can</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increase not only the effectiveness of the educational process, but also its overall efficiency both</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in terms of classroom activities and administration.</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Purpose of the Study</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This study explored the use of e-l</w:t>
      </w:r>
      <w:r w:rsidR="00704F8E">
        <w:rPr>
          <w:rFonts w:ascii="Times New Roman" w:hAnsi="Times New Roman" w:cs="Times New Roman"/>
          <w:sz w:val="28"/>
          <w:szCs w:val="28"/>
        </w:rPr>
        <w:t xml:space="preserve">earning </w:t>
      </w:r>
      <w:r w:rsidR="00704F8E" w:rsidRPr="00704F8E">
        <w:rPr>
          <w:rFonts w:ascii="Times New Roman" w:hAnsi="Times New Roman" w:cs="Times New Roman"/>
          <w:sz w:val="28"/>
          <w:szCs w:val="28"/>
        </w:rPr>
        <w:t>. Its purpose was to provide an</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overview of the current position of e-</w:t>
      </w:r>
      <w:r w:rsidR="00704F8E">
        <w:rPr>
          <w:rFonts w:ascii="Times New Roman" w:hAnsi="Times New Roman" w:cs="Times New Roman"/>
          <w:sz w:val="28"/>
          <w:szCs w:val="28"/>
        </w:rPr>
        <w:t>learning in Gauteng</w:t>
      </w:r>
      <w:r w:rsidR="00704F8E" w:rsidRPr="00704F8E">
        <w:rPr>
          <w:rFonts w:ascii="Times New Roman" w:hAnsi="Times New Roman" w:cs="Times New Roman"/>
          <w:sz w:val="28"/>
          <w:szCs w:val="28"/>
        </w:rPr>
        <w:t>. The study identified the</w:t>
      </w:r>
      <w:r w:rsidR="00704F8E">
        <w:rPr>
          <w:rFonts w:ascii="Times New Roman" w:hAnsi="Times New Roman" w:cs="Times New Roman"/>
          <w:sz w:val="28"/>
          <w:szCs w:val="28"/>
        </w:rPr>
        <w:t xml:space="preserve"> </w:t>
      </w:r>
      <w:r w:rsidR="00704F8E" w:rsidRPr="00704F8E">
        <w:rPr>
          <w:rFonts w:ascii="Times New Roman" w:hAnsi="Times New Roman" w:cs="Times New Roman"/>
          <w:sz w:val="28"/>
          <w:szCs w:val="28"/>
        </w:rPr>
        <w:t xml:space="preserve">range of e-learning activities and barriers to its use in </w:t>
      </w:r>
      <w:r w:rsidR="00704F8E">
        <w:rPr>
          <w:rFonts w:ascii="Times New Roman" w:hAnsi="Times New Roman" w:cs="Times New Roman"/>
          <w:sz w:val="28"/>
          <w:szCs w:val="28"/>
        </w:rPr>
        <w:t>Gauteng schools</w:t>
      </w:r>
      <w:r w:rsidR="00704F8E" w:rsidRPr="00704F8E">
        <w:rPr>
          <w:rFonts w:ascii="Times New Roman" w:hAnsi="Times New Roman" w:cs="Times New Roman"/>
          <w:sz w:val="28"/>
          <w:szCs w:val="28"/>
        </w:rPr>
        <w:t>.</w:t>
      </w:r>
      <w:r w:rsidR="00704F8E">
        <w:rPr>
          <w:rFonts w:ascii="Times New Roman" w:hAnsi="Times New Roman" w:cs="Times New Roman"/>
          <w:sz w:val="28"/>
          <w:szCs w:val="28"/>
        </w:rPr>
        <w:t xml:space="preserve"> </w:t>
      </w:r>
    </w:p>
    <w:p w14:paraId="75A03BFC" w14:textId="77777777" w:rsidR="00AC5658" w:rsidRDefault="00AC5658" w:rsidP="007B6930">
      <w:pPr>
        <w:rPr>
          <w:rFonts w:ascii="Times New Roman" w:hAnsi="Times New Roman" w:cs="Times New Roman"/>
          <w:b/>
          <w:sz w:val="28"/>
          <w:szCs w:val="28"/>
          <w:u w:val="single"/>
        </w:rPr>
      </w:pPr>
    </w:p>
    <w:p w14:paraId="1F2A1E39" w14:textId="00DE6B86" w:rsidR="007B6930" w:rsidDel="00991487" w:rsidRDefault="00394E8C" w:rsidP="00991487">
      <w:pPr>
        <w:rPr>
          <w:del w:id="24" w:author="abner mthembu" w:date="2020-04-08T08:44:00Z"/>
          <w:rFonts w:ascii="Times New Roman" w:hAnsi="Times New Roman" w:cs="Times New Roman"/>
          <w:sz w:val="28"/>
          <w:szCs w:val="28"/>
        </w:rPr>
      </w:pPr>
      <w:commentRangeStart w:id="25"/>
      <w:r w:rsidRPr="00335410">
        <w:rPr>
          <w:rFonts w:ascii="Times New Roman" w:hAnsi="Times New Roman" w:cs="Times New Roman"/>
          <w:b/>
          <w:sz w:val="28"/>
          <w:szCs w:val="28"/>
          <w:u w:val="single"/>
        </w:rPr>
        <w:t>The Aim of the Study</w:t>
      </w:r>
      <w:r w:rsidR="00016BFA" w:rsidRPr="00335410">
        <w:rPr>
          <w:rFonts w:ascii="Times New Roman" w:hAnsi="Times New Roman" w:cs="Times New Roman"/>
          <w:sz w:val="28"/>
          <w:szCs w:val="28"/>
        </w:rPr>
        <w:t xml:space="preserve"> </w:t>
      </w:r>
      <w:del w:id="26" w:author="abner mthembu" w:date="2020-04-08T08:44:00Z">
        <w:r w:rsidR="007223DF" w:rsidDel="00991487">
          <w:rPr>
            <w:rFonts w:ascii="Times New Roman" w:hAnsi="Times New Roman" w:cs="Times New Roman"/>
            <w:sz w:val="28"/>
            <w:szCs w:val="28"/>
          </w:rPr>
          <w:delText xml:space="preserve">Management of mobile technologies in teaching and learning to motivate teachers and learners so that they can improve school performance: </w:delText>
        </w:r>
        <w:r w:rsidR="007223DF" w:rsidDel="00991487">
          <w:rPr>
            <w:rFonts w:ascii="Times New Roman" w:eastAsia="Times New Roman" w:hAnsi="Times New Roman"/>
            <w:sz w:val="24"/>
            <w:szCs w:val="24"/>
          </w:rPr>
          <w:delText>A Management Perspective</w:delText>
        </w:r>
        <w:r w:rsidR="007223DF" w:rsidRPr="00283734" w:rsidDel="00991487">
          <w:rPr>
            <w:rFonts w:ascii="Times New Roman" w:eastAsia="Times New Roman" w:hAnsi="Times New Roman"/>
            <w:sz w:val="24"/>
            <w:szCs w:val="24"/>
          </w:rPr>
          <w:delText xml:space="preserve"> at </w:delText>
        </w:r>
        <w:r w:rsidR="007223DF" w:rsidDel="00991487">
          <w:rPr>
            <w:rFonts w:ascii="Times New Roman" w:eastAsia="Times New Roman" w:hAnsi="Times New Roman"/>
            <w:sz w:val="24"/>
            <w:szCs w:val="24"/>
          </w:rPr>
          <w:delText>School/Institution</w:delText>
        </w:r>
        <w:r w:rsidR="007223DF" w:rsidRPr="00283734" w:rsidDel="00991487">
          <w:rPr>
            <w:rFonts w:ascii="Times New Roman" w:eastAsia="Times New Roman" w:hAnsi="Times New Roman"/>
            <w:sz w:val="24"/>
            <w:szCs w:val="24"/>
          </w:rPr>
          <w:delText xml:space="preserve"> in </w:delText>
        </w:r>
        <w:r w:rsidR="007223DF" w:rsidDel="00991487">
          <w:rPr>
            <w:rFonts w:ascii="Times New Roman" w:eastAsia="Times New Roman" w:hAnsi="Times New Roman"/>
            <w:sz w:val="24"/>
            <w:szCs w:val="24"/>
          </w:rPr>
          <w:delText>Gauteng</w:delText>
        </w:r>
        <w:r w:rsidR="007223DF" w:rsidDel="00991487">
          <w:rPr>
            <w:rFonts w:ascii="Times New Roman" w:hAnsi="Times New Roman" w:cs="Times New Roman"/>
            <w:sz w:val="28"/>
            <w:szCs w:val="28"/>
          </w:rPr>
          <w:delText>.</w:delText>
        </w:r>
      </w:del>
      <w:commentRangeEnd w:id="25"/>
      <w:r w:rsidR="00991487">
        <w:rPr>
          <w:rStyle w:val="CommentReference"/>
        </w:rPr>
        <w:commentReference w:id="25"/>
      </w:r>
    </w:p>
    <w:p w14:paraId="2DD624EF" w14:textId="6FCFB517" w:rsidR="006E6879" w:rsidDel="00991487" w:rsidRDefault="006E6879" w:rsidP="00991487">
      <w:pPr>
        <w:rPr>
          <w:del w:id="27" w:author="abner mthembu" w:date="2020-04-08T08:44:00Z"/>
          <w:rFonts w:ascii="Times New Roman" w:eastAsia="Times New Roman" w:hAnsi="Times New Roman"/>
          <w:sz w:val="24"/>
          <w:szCs w:val="24"/>
        </w:rPr>
      </w:pPr>
    </w:p>
    <w:p w14:paraId="0B53AF75" w14:textId="0C484E7C" w:rsidR="006E6879" w:rsidRPr="006C306C" w:rsidDel="00991487" w:rsidRDefault="006E6879" w:rsidP="00991487">
      <w:pPr>
        <w:rPr>
          <w:del w:id="28" w:author="abner mthembu" w:date="2020-04-08T08:44:00Z"/>
          <w:rStyle w:val="CommentReference"/>
        </w:rPr>
      </w:pPr>
      <w:del w:id="29" w:author="abner mthembu" w:date="2020-04-08T08:44:00Z">
        <w:r w:rsidDel="00991487">
          <w:rPr>
            <w:rStyle w:val="CommentReference"/>
          </w:rPr>
          <w:delText>Topic must have management or business perspective.</w:delText>
        </w:r>
      </w:del>
    </w:p>
    <w:p w14:paraId="247ECBAF" w14:textId="55550C26" w:rsidR="006E6879" w:rsidRPr="006C306C" w:rsidDel="00991487" w:rsidRDefault="006E6879" w:rsidP="00991487">
      <w:pPr>
        <w:rPr>
          <w:del w:id="30" w:author="abner mthembu" w:date="2020-04-08T08:44:00Z"/>
          <w:rStyle w:val="CommentReference"/>
        </w:rPr>
      </w:pPr>
      <w:del w:id="31" w:author="abner mthembu" w:date="2020-04-08T08:44:00Z">
        <w:r w:rsidDel="00991487">
          <w:rPr>
            <w:rStyle w:val="CommentReference"/>
          </w:rPr>
          <w:delText xml:space="preserve"> Topic must be measurable.</w:delText>
        </w:r>
      </w:del>
    </w:p>
    <w:p w14:paraId="2F58CA8C" w14:textId="708806B4" w:rsidR="006E6879" w:rsidRPr="006C306C" w:rsidDel="00991487" w:rsidRDefault="006E6879" w:rsidP="00991487">
      <w:pPr>
        <w:rPr>
          <w:del w:id="32" w:author="abner mthembu" w:date="2020-04-08T08:44:00Z"/>
          <w:rStyle w:val="CommentReference"/>
        </w:rPr>
      </w:pPr>
      <w:del w:id="33" w:author="abner mthembu" w:date="2020-04-08T08:44:00Z">
        <w:r w:rsidDel="00991487">
          <w:rPr>
            <w:rStyle w:val="CommentReference"/>
          </w:rPr>
          <w:delText xml:space="preserve"> Topic must be specific to an organization.</w:delText>
        </w:r>
      </w:del>
    </w:p>
    <w:p w14:paraId="7C5F2BC1" w14:textId="278F32C4" w:rsidR="006E6879" w:rsidDel="00991487" w:rsidRDefault="006E6879" w:rsidP="00991487">
      <w:pPr>
        <w:rPr>
          <w:del w:id="34" w:author="abner mthembu" w:date="2020-04-08T08:44:00Z"/>
          <w:rStyle w:val="CommentReference"/>
        </w:rPr>
      </w:pPr>
      <w:del w:id="35" w:author="abner mthembu" w:date="2020-04-08T08:44:00Z">
        <w:r w:rsidDel="00991487">
          <w:rPr>
            <w:rStyle w:val="CommentReference"/>
          </w:rPr>
          <w:delText xml:space="preserve"> Topic must have two variables.</w:delText>
        </w:r>
      </w:del>
    </w:p>
    <w:p w14:paraId="6A1E9594" w14:textId="4F6ABA40" w:rsidR="006E6879" w:rsidDel="00991487" w:rsidRDefault="006E6879" w:rsidP="00991487">
      <w:pPr>
        <w:rPr>
          <w:del w:id="36" w:author="abner mthembu" w:date="2020-04-08T08:44:00Z"/>
          <w:rStyle w:val="CommentReference"/>
        </w:rPr>
      </w:pPr>
      <w:del w:id="37" w:author="abner mthembu" w:date="2020-04-08T08:44:00Z">
        <w:r w:rsidDel="00991487">
          <w:rPr>
            <w:rStyle w:val="CommentReference"/>
          </w:rPr>
          <w:delText xml:space="preserve"> Topic must not research on something that is still to take place or its results could be prominent in the future.</w:delText>
        </w:r>
      </w:del>
    </w:p>
    <w:p w14:paraId="325D4262" w14:textId="4C780A5B" w:rsidR="006E6879" w:rsidDel="00991487" w:rsidRDefault="006E6879" w:rsidP="00991487">
      <w:pPr>
        <w:rPr>
          <w:del w:id="38" w:author="abner mthembu" w:date="2020-04-08T08:44:00Z"/>
          <w:rFonts w:ascii="Times New Roman" w:eastAsia="Times New Roman" w:hAnsi="Times New Roman"/>
          <w:sz w:val="24"/>
          <w:szCs w:val="24"/>
        </w:rPr>
      </w:pPr>
    </w:p>
    <w:p w14:paraId="3EC8677E" w14:textId="76CEA6B7" w:rsidR="006E6879" w:rsidRPr="00283734" w:rsidDel="00991487" w:rsidRDefault="006E6879" w:rsidP="00991487">
      <w:pPr>
        <w:rPr>
          <w:del w:id="39" w:author="abner mthembu" w:date="2020-04-08T08:44:00Z"/>
          <w:rFonts w:ascii="Times New Roman" w:eastAsia="Times New Roman" w:hAnsi="Times New Roman"/>
          <w:sz w:val="24"/>
          <w:szCs w:val="24"/>
        </w:rPr>
      </w:pPr>
      <w:del w:id="40" w:author="abner mthembu" w:date="2020-04-08T08:44:00Z">
        <w:r w:rsidRPr="00283734" w:rsidDel="00991487">
          <w:rPr>
            <w:rFonts w:ascii="Times New Roman" w:eastAsia="Times New Roman" w:hAnsi="Times New Roman"/>
            <w:sz w:val="24"/>
            <w:szCs w:val="24"/>
          </w:rPr>
          <w:delText>The topic has a management perspective because it talks to the role of what the management can do to ensure that employees are kept motivated in order to impact the organisational performance</w:delText>
        </w:r>
      </w:del>
    </w:p>
    <w:p w14:paraId="293727F6" w14:textId="70DEB044" w:rsidR="006E6879" w:rsidRPr="00283734" w:rsidDel="00991487" w:rsidRDefault="006E6879" w:rsidP="00991487">
      <w:pPr>
        <w:rPr>
          <w:del w:id="41" w:author="abner mthembu" w:date="2020-04-08T08:44:00Z"/>
          <w:rFonts w:ascii="Times New Roman" w:eastAsia="Times New Roman" w:hAnsi="Times New Roman"/>
          <w:sz w:val="24"/>
          <w:szCs w:val="24"/>
        </w:rPr>
      </w:pPr>
    </w:p>
    <w:p w14:paraId="4404E461" w14:textId="4D989A2B" w:rsidR="006E6879" w:rsidRPr="005D6FC9" w:rsidRDefault="006E6879" w:rsidP="00991487">
      <w:pPr>
        <w:rPr>
          <w:rFonts w:ascii="Times New Roman" w:eastAsia="Times New Roman" w:hAnsi="Times New Roman"/>
          <w:sz w:val="24"/>
          <w:szCs w:val="24"/>
        </w:rPr>
      </w:pPr>
      <w:del w:id="42" w:author="abner mthembu" w:date="2020-04-08T08:44:00Z">
        <w:r w:rsidRPr="00283734" w:rsidDel="00991487">
          <w:rPr>
            <w:rFonts w:ascii="Times New Roman" w:eastAsia="Times New Roman" w:hAnsi="Times New Roman"/>
            <w:sz w:val="24"/>
            <w:szCs w:val="24"/>
          </w:rPr>
          <w:delText>However, you can use the above</w:delText>
        </w:r>
        <w:r w:rsidDel="00991487">
          <w:rPr>
            <w:rFonts w:ascii="Times New Roman" w:eastAsia="Times New Roman" w:hAnsi="Times New Roman"/>
            <w:sz w:val="24"/>
            <w:szCs w:val="24"/>
          </w:rPr>
          <w:delText>-</w:delText>
        </w:r>
        <w:r w:rsidRPr="00283734" w:rsidDel="00991487">
          <w:rPr>
            <w:rFonts w:ascii="Times New Roman" w:eastAsia="Times New Roman" w:hAnsi="Times New Roman"/>
            <w:sz w:val="24"/>
            <w:szCs w:val="24"/>
          </w:rPr>
          <w:delText xml:space="preserve"> mentioned directives to build up your </w:delText>
        </w:r>
        <w:commentRangeStart w:id="43"/>
        <w:r w:rsidRPr="00283734" w:rsidDel="00991487">
          <w:rPr>
            <w:rFonts w:ascii="Times New Roman" w:eastAsia="Times New Roman" w:hAnsi="Times New Roman"/>
            <w:sz w:val="24"/>
            <w:szCs w:val="24"/>
          </w:rPr>
          <w:delText>topic</w:delText>
        </w:r>
      </w:del>
      <w:commentRangeEnd w:id="43"/>
      <w:r w:rsidR="009C69D5">
        <w:rPr>
          <w:rStyle w:val="CommentReference"/>
        </w:rPr>
        <w:commentReference w:id="43"/>
      </w:r>
      <w:del w:id="44" w:author="abner mthembu" w:date="2020-04-08T08:44:00Z">
        <w:r w:rsidDel="00991487">
          <w:rPr>
            <w:rFonts w:ascii="Times New Roman" w:eastAsia="Times New Roman" w:hAnsi="Times New Roman"/>
            <w:sz w:val="24"/>
            <w:szCs w:val="24"/>
          </w:rPr>
          <w:delText>.</w:delText>
        </w:r>
      </w:del>
    </w:p>
    <w:p w14:paraId="0ABA392E" w14:textId="77777777" w:rsidR="006E6879" w:rsidRDefault="006E6879" w:rsidP="006E6879">
      <w:pPr>
        <w:rPr>
          <w:rFonts w:ascii="Times New Roman" w:hAnsi="Times New Roman" w:cs="Times New Roman"/>
          <w:sz w:val="28"/>
          <w:szCs w:val="28"/>
        </w:rPr>
      </w:pPr>
    </w:p>
    <w:p w14:paraId="38ACB4AB" w14:textId="77777777" w:rsidR="00394E8C" w:rsidRPr="00335410" w:rsidRDefault="00394E8C" w:rsidP="00394E8C">
      <w:pPr>
        <w:rPr>
          <w:rFonts w:ascii="Times New Roman" w:hAnsi="Times New Roman" w:cs="Times New Roman"/>
          <w:b/>
          <w:sz w:val="28"/>
          <w:szCs w:val="28"/>
          <w:u w:val="single"/>
        </w:rPr>
      </w:pPr>
      <w:commentRangeStart w:id="45"/>
      <w:r w:rsidRPr="00335410">
        <w:rPr>
          <w:rFonts w:ascii="Times New Roman" w:hAnsi="Times New Roman" w:cs="Times New Roman"/>
          <w:b/>
          <w:sz w:val="28"/>
          <w:szCs w:val="28"/>
          <w:u w:val="single"/>
        </w:rPr>
        <w:t>The Objectives of the Study.</w:t>
      </w:r>
      <w:commentRangeEnd w:id="45"/>
      <w:r w:rsidR="009C69D5">
        <w:rPr>
          <w:rStyle w:val="CommentReference"/>
        </w:rPr>
        <w:commentReference w:id="45"/>
      </w:r>
    </w:p>
    <w:p w14:paraId="549BE05B" w14:textId="2A41998C" w:rsidR="007B6930" w:rsidDel="006B4C28" w:rsidRDefault="00394E8C" w:rsidP="006B4C28">
      <w:pPr>
        <w:rPr>
          <w:del w:id="46" w:author="abner mthembu" w:date="2020-04-08T08:56:00Z"/>
          <w:rFonts w:ascii="Times New Roman" w:hAnsi="Times New Roman" w:cs="Times New Roman"/>
          <w:color w:val="222222"/>
          <w:sz w:val="28"/>
          <w:szCs w:val="28"/>
          <w:shd w:val="clear" w:color="auto" w:fill="FFFFFF"/>
        </w:rPr>
      </w:pPr>
      <w:r w:rsidRPr="00335410">
        <w:rPr>
          <w:rFonts w:ascii="Times New Roman" w:hAnsi="Times New Roman" w:cs="Times New Roman"/>
          <w:b/>
          <w:sz w:val="28"/>
          <w:szCs w:val="28"/>
          <w:u w:val="single"/>
        </w:rPr>
        <w:t>1</w:t>
      </w:r>
      <w:del w:id="47" w:author="abner mthembu" w:date="2020-04-08T08:56:00Z">
        <w:r w:rsidRPr="00335410" w:rsidDel="006B4C28">
          <w:rPr>
            <w:rFonts w:ascii="Times New Roman" w:hAnsi="Times New Roman" w:cs="Times New Roman"/>
            <w:b/>
            <w:sz w:val="28"/>
            <w:szCs w:val="28"/>
            <w:u w:val="single"/>
          </w:rPr>
          <w:delText>)</w:delText>
        </w:r>
        <w:r w:rsidR="00016BFA" w:rsidRPr="00335410" w:rsidDel="006B4C28">
          <w:rPr>
            <w:rFonts w:ascii="Times New Roman" w:hAnsi="Times New Roman" w:cs="Times New Roman"/>
            <w:b/>
            <w:sz w:val="28"/>
            <w:szCs w:val="28"/>
            <w:u w:val="single"/>
          </w:rPr>
          <w:delText xml:space="preserve"> </w:delText>
        </w:r>
        <w:r w:rsidR="00E54775" w:rsidDel="006B4C28">
          <w:rPr>
            <w:rFonts w:ascii="Times New Roman" w:hAnsi="Times New Roman" w:cs="Times New Roman"/>
            <w:color w:val="222222"/>
            <w:sz w:val="28"/>
            <w:szCs w:val="28"/>
            <w:shd w:val="clear" w:color="auto" w:fill="FFFFFF"/>
          </w:rPr>
          <w:delText>To determine the difficulties and problems of using mobile technologies in teaching and learning</w:delText>
        </w:r>
        <w:r w:rsidR="00D01093" w:rsidDel="006B4C28">
          <w:rPr>
            <w:rFonts w:ascii="Times New Roman" w:hAnsi="Times New Roman" w:cs="Times New Roman"/>
            <w:color w:val="222222"/>
            <w:sz w:val="28"/>
            <w:szCs w:val="28"/>
            <w:shd w:val="clear" w:color="auto" w:fill="FFFFFF"/>
          </w:rPr>
          <w:delText xml:space="preserve"> and how can these be addressed</w:delText>
        </w:r>
        <w:r w:rsidR="00E54775" w:rsidDel="006B4C28">
          <w:rPr>
            <w:rFonts w:ascii="Times New Roman" w:hAnsi="Times New Roman" w:cs="Times New Roman"/>
            <w:color w:val="222222"/>
            <w:sz w:val="28"/>
            <w:szCs w:val="28"/>
            <w:shd w:val="clear" w:color="auto" w:fill="FFFFFF"/>
          </w:rPr>
          <w:delText xml:space="preserve"> </w:delText>
        </w:r>
        <w:r w:rsidR="009704BF" w:rsidDel="006B4C28">
          <w:rPr>
            <w:rFonts w:ascii="Times New Roman" w:hAnsi="Times New Roman" w:cs="Times New Roman"/>
            <w:color w:val="222222"/>
            <w:sz w:val="28"/>
            <w:szCs w:val="28"/>
            <w:shd w:val="clear" w:color="auto" w:fill="FFFFFF"/>
          </w:rPr>
          <w:delText>.</w:delText>
        </w:r>
      </w:del>
    </w:p>
    <w:p w14:paraId="7AFAF3E6" w14:textId="77D2980F" w:rsidR="00BB2D98" w:rsidDel="006B4C28" w:rsidRDefault="00394E8C">
      <w:pPr>
        <w:rPr>
          <w:del w:id="48" w:author="abner mthembu" w:date="2020-04-08T08:56:00Z"/>
          <w:rFonts w:ascii="Times New Roman" w:hAnsi="Times New Roman" w:cs="Times New Roman"/>
          <w:color w:val="222222"/>
          <w:sz w:val="28"/>
          <w:szCs w:val="28"/>
          <w:shd w:val="clear" w:color="auto" w:fill="FFFFFF"/>
        </w:rPr>
      </w:pPr>
      <w:del w:id="49" w:author="abner mthembu" w:date="2020-04-08T08:56:00Z">
        <w:r w:rsidRPr="00335410" w:rsidDel="006B4C28">
          <w:rPr>
            <w:rFonts w:ascii="Times New Roman" w:hAnsi="Times New Roman" w:cs="Times New Roman"/>
            <w:b/>
            <w:sz w:val="28"/>
            <w:szCs w:val="28"/>
            <w:u w:val="single"/>
          </w:rPr>
          <w:delText>2)</w:delText>
        </w:r>
        <w:r w:rsidR="00016BFA" w:rsidRPr="00335410" w:rsidDel="006B4C28">
          <w:rPr>
            <w:rFonts w:ascii="Times New Roman" w:hAnsi="Times New Roman" w:cs="Times New Roman"/>
            <w:b/>
            <w:sz w:val="28"/>
            <w:szCs w:val="28"/>
            <w:u w:val="single"/>
          </w:rPr>
          <w:delText xml:space="preserve"> </w:delText>
        </w:r>
        <w:r w:rsidR="00016BFA" w:rsidRPr="00335410" w:rsidDel="006B4C28">
          <w:rPr>
            <w:rFonts w:ascii="Times New Roman" w:hAnsi="Times New Roman" w:cs="Times New Roman"/>
            <w:color w:val="222222"/>
            <w:sz w:val="28"/>
            <w:szCs w:val="28"/>
            <w:shd w:val="clear" w:color="auto" w:fill="FFFFFF"/>
          </w:rPr>
          <w:delText>To</w:delText>
        </w:r>
        <w:r w:rsidR="007B6930" w:rsidDel="006B4C28">
          <w:rPr>
            <w:rFonts w:ascii="Times New Roman" w:hAnsi="Times New Roman" w:cs="Times New Roman"/>
            <w:color w:val="222222"/>
            <w:sz w:val="28"/>
            <w:szCs w:val="28"/>
            <w:shd w:val="clear" w:color="auto" w:fill="FFFFFF"/>
          </w:rPr>
          <w:delText xml:space="preserve"> </w:delText>
        </w:r>
        <w:r w:rsidR="00BB2D98" w:rsidDel="006B4C28">
          <w:rPr>
            <w:rFonts w:ascii="Times New Roman" w:hAnsi="Times New Roman" w:cs="Times New Roman"/>
            <w:color w:val="222222"/>
            <w:sz w:val="28"/>
            <w:szCs w:val="28"/>
            <w:shd w:val="clear" w:color="auto" w:fill="FFFFFF"/>
          </w:rPr>
          <w:delText xml:space="preserve"> determine mobile technologies that are available for teaching and learning </w:delText>
        </w:r>
        <w:r w:rsidR="00016BFA" w:rsidRPr="00335410" w:rsidDel="006B4C28">
          <w:rPr>
            <w:rFonts w:ascii="Times New Roman" w:hAnsi="Times New Roman" w:cs="Times New Roman"/>
            <w:color w:val="222222"/>
            <w:sz w:val="28"/>
            <w:szCs w:val="28"/>
            <w:shd w:val="clear" w:color="auto" w:fill="FFFFFF"/>
          </w:rPr>
          <w:delText xml:space="preserve"> </w:delText>
        </w:r>
      </w:del>
    </w:p>
    <w:p w14:paraId="086BAD87" w14:textId="72928250" w:rsidR="004363B2" w:rsidRDefault="00394E8C">
      <w:pPr>
        <w:rPr>
          <w:rFonts w:ascii="Times New Roman" w:hAnsi="Times New Roman" w:cs="Times New Roman"/>
          <w:color w:val="222222"/>
          <w:sz w:val="28"/>
          <w:szCs w:val="28"/>
          <w:shd w:val="clear" w:color="auto" w:fill="FFFFFF"/>
        </w:rPr>
      </w:pPr>
      <w:del w:id="50" w:author="abner mthembu" w:date="2020-04-08T08:56:00Z">
        <w:r w:rsidRPr="00335410" w:rsidDel="006B4C28">
          <w:rPr>
            <w:rFonts w:ascii="Times New Roman" w:hAnsi="Times New Roman" w:cs="Times New Roman"/>
            <w:b/>
            <w:sz w:val="28"/>
            <w:szCs w:val="28"/>
            <w:u w:val="single"/>
          </w:rPr>
          <w:delText>3)</w:delText>
        </w:r>
        <w:r w:rsidR="00016BFA" w:rsidRPr="00335410" w:rsidDel="006B4C28">
          <w:rPr>
            <w:rFonts w:ascii="Times New Roman" w:hAnsi="Times New Roman" w:cs="Times New Roman"/>
            <w:b/>
            <w:sz w:val="28"/>
            <w:szCs w:val="28"/>
            <w:u w:val="single"/>
          </w:rPr>
          <w:delText xml:space="preserve"> </w:delText>
        </w:r>
        <w:r w:rsidR="00016BFA" w:rsidRPr="00335410" w:rsidDel="006B4C28">
          <w:rPr>
            <w:rFonts w:ascii="Times New Roman" w:hAnsi="Times New Roman" w:cs="Times New Roman"/>
            <w:color w:val="222222"/>
            <w:sz w:val="28"/>
            <w:szCs w:val="28"/>
            <w:shd w:val="clear" w:color="auto" w:fill="FFFFFF"/>
          </w:rPr>
          <w:delText>To determine</w:delText>
        </w:r>
        <w:r w:rsidR="004363B2" w:rsidDel="006B4C28">
          <w:rPr>
            <w:rFonts w:ascii="Times New Roman" w:hAnsi="Times New Roman" w:cs="Times New Roman"/>
            <w:color w:val="222222"/>
            <w:sz w:val="28"/>
            <w:szCs w:val="28"/>
            <w:shd w:val="clear" w:color="auto" w:fill="FFFFFF"/>
          </w:rPr>
          <w:delText xml:space="preserve"> what are the criteria of technology that are used by teachers to improve teaching and learning. </w:delText>
        </w:r>
      </w:del>
      <w:r w:rsidR="00016BFA" w:rsidRPr="00335410">
        <w:rPr>
          <w:rFonts w:ascii="Times New Roman" w:hAnsi="Times New Roman" w:cs="Times New Roman"/>
          <w:color w:val="222222"/>
          <w:sz w:val="28"/>
          <w:szCs w:val="28"/>
          <w:shd w:val="clear" w:color="auto" w:fill="FFFFFF"/>
        </w:rPr>
        <w:t xml:space="preserve"> </w:t>
      </w:r>
    </w:p>
    <w:p w14:paraId="25ECC7F8" w14:textId="77777777" w:rsidR="00394E8C" w:rsidRPr="00335410" w:rsidRDefault="00394E8C" w:rsidP="00394E8C">
      <w:pPr>
        <w:rPr>
          <w:rFonts w:ascii="Times New Roman" w:hAnsi="Times New Roman" w:cs="Times New Roman"/>
          <w:b/>
          <w:sz w:val="28"/>
          <w:szCs w:val="28"/>
          <w:u w:val="single"/>
        </w:rPr>
      </w:pPr>
    </w:p>
    <w:p w14:paraId="76EBE0A4" w14:textId="77777777" w:rsidR="00394E8C" w:rsidRDefault="00394E8C" w:rsidP="00394E8C">
      <w:pPr>
        <w:rPr>
          <w:rFonts w:ascii="Times New Roman" w:hAnsi="Times New Roman" w:cs="Times New Roman"/>
          <w:b/>
          <w:sz w:val="28"/>
          <w:szCs w:val="28"/>
          <w:u w:val="single"/>
        </w:rPr>
      </w:pPr>
      <w:r w:rsidRPr="00335410">
        <w:rPr>
          <w:rFonts w:ascii="Times New Roman" w:hAnsi="Times New Roman" w:cs="Times New Roman"/>
          <w:b/>
          <w:sz w:val="28"/>
          <w:szCs w:val="28"/>
          <w:u w:val="single"/>
        </w:rPr>
        <w:t>The expected research outcomes (expected results of the proposed investigation)</w:t>
      </w:r>
    </w:p>
    <w:p w14:paraId="5215EA6A" w14:textId="77777777" w:rsidR="00F3470C" w:rsidRDefault="00F3470C" w:rsidP="00394E8C">
      <w:pPr>
        <w:rPr>
          <w:rFonts w:ascii="Times New Roman" w:hAnsi="Times New Roman" w:cs="Times New Roman"/>
          <w:b/>
          <w:sz w:val="28"/>
          <w:szCs w:val="28"/>
          <w:u w:val="single"/>
        </w:rPr>
      </w:pPr>
    </w:p>
    <w:p w14:paraId="2DCEC1A5" w14:textId="77777777" w:rsidR="00394E8C" w:rsidRDefault="00F3470C" w:rsidP="006B4C28">
      <w:pPr>
        <w:jc w:val="both"/>
        <w:rPr>
          <w:rFonts w:ascii="Times New Roman" w:hAnsi="Times New Roman" w:cs="Times New Roman"/>
          <w:sz w:val="28"/>
          <w:szCs w:val="28"/>
          <w:shd w:val="clear" w:color="auto" w:fill="FFFFFF"/>
        </w:rPr>
      </w:pPr>
      <w:bookmarkStart w:id="51" w:name="_Hlk36008236"/>
      <w:r w:rsidRPr="00214D19">
        <w:rPr>
          <w:rFonts w:ascii="Times New Roman" w:hAnsi="Times New Roman" w:cs="Times New Roman"/>
          <w:sz w:val="28"/>
          <w:szCs w:val="28"/>
          <w:shd w:val="clear" w:color="auto" w:fill="FFFFFF"/>
        </w:rPr>
        <w:t xml:space="preserve">To help </w:t>
      </w:r>
      <w:r>
        <w:rPr>
          <w:rFonts w:ascii="Times New Roman" w:hAnsi="Times New Roman" w:cs="Times New Roman"/>
          <w:sz w:val="28"/>
          <w:szCs w:val="28"/>
          <w:shd w:val="clear" w:color="auto" w:fill="FFFFFF"/>
        </w:rPr>
        <w:t>school</w:t>
      </w:r>
      <w:r w:rsidRPr="00214D19">
        <w:rPr>
          <w:rFonts w:ascii="Times New Roman" w:hAnsi="Times New Roman" w:cs="Times New Roman"/>
          <w:sz w:val="28"/>
          <w:szCs w:val="28"/>
          <w:shd w:val="clear" w:color="auto" w:fill="FFFFFF"/>
        </w:rPr>
        <w:t xml:space="preserve"> management to make decision</w:t>
      </w:r>
      <w:r w:rsidR="009704BF">
        <w:rPr>
          <w:rFonts w:ascii="Times New Roman" w:hAnsi="Times New Roman" w:cs="Times New Roman"/>
          <w:sz w:val="28"/>
          <w:szCs w:val="28"/>
          <w:shd w:val="clear" w:color="auto" w:fill="FFFFFF"/>
        </w:rPr>
        <w:t xml:space="preserve"> </w:t>
      </w:r>
      <w:r w:rsidR="009A3CBE">
        <w:rPr>
          <w:rFonts w:ascii="Times New Roman" w:hAnsi="Times New Roman" w:cs="Times New Roman"/>
          <w:sz w:val="28"/>
          <w:szCs w:val="28"/>
          <w:shd w:val="clear" w:color="auto" w:fill="FFFFFF"/>
        </w:rPr>
        <w:t>,</w:t>
      </w:r>
      <w:bookmarkStart w:id="52" w:name="_Hlk36008490"/>
      <w:r w:rsidR="009A3CBE">
        <w:rPr>
          <w:rFonts w:ascii="Times New Roman" w:hAnsi="Times New Roman" w:cs="Times New Roman"/>
          <w:sz w:val="28"/>
          <w:szCs w:val="28"/>
          <w:shd w:val="clear" w:color="auto" w:fill="FFFFFF"/>
        </w:rPr>
        <w:t>t</w:t>
      </w:r>
      <w:r w:rsidRPr="00214D19">
        <w:rPr>
          <w:rFonts w:ascii="Times New Roman" w:hAnsi="Times New Roman" w:cs="Times New Roman"/>
          <w:sz w:val="28"/>
          <w:szCs w:val="28"/>
          <w:shd w:val="clear" w:color="auto" w:fill="FFFFFF"/>
        </w:rPr>
        <w:t xml:space="preserve">he potential benefit of  </w:t>
      </w:r>
      <w:r>
        <w:rPr>
          <w:rFonts w:ascii="Times New Roman" w:hAnsi="Times New Roman" w:cs="Times New Roman"/>
          <w:sz w:val="28"/>
          <w:szCs w:val="28"/>
          <w:shd w:val="clear" w:color="auto" w:fill="FFFFFF"/>
        </w:rPr>
        <w:t xml:space="preserve">management of mobile technologies </w:t>
      </w:r>
      <w:r w:rsidRPr="00214D19">
        <w:rPr>
          <w:rFonts w:ascii="Times New Roman" w:hAnsi="Times New Roman" w:cs="Times New Roman"/>
          <w:sz w:val="28"/>
          <w:szCs w:val="28"/>
        </w:rPr>
        <w:t xml:space="preserve"> into </w:t>
      </w:r>
      <w:r>
        <w:rPr>
          <w:rFonts w:ascii="Times New Roman" w:hAnsi="Times New Roman" w:cs="Times New Roman"/>
          <w:sz w:val="28"/>
          <w:szCs w:val="28"/>
        </w:rPr>
        <w:t xml:space="preserve">schools </w:t>
      </w:r>
      <w:r w:rsidRPr="00214D19">
        <w:rPr>
          <w:rFonts w:ascii="Times New Roman" w:hAnsi="Times New Roman" w:cs="Times New Roman"/>
          <w:sz w:val="28"/>
          <w:szCs w:val="28"/>
        </w:rPr>
        <w:t xml:space="preserve"> will improve the performance of </w:t>
      </w:r>
      <w:r>
        <w:rPr>
          <w:rFonts w:ascii="Times New Roman" w:hAnsi="Times New Roman" w:cs="Times New Roman"/>
          <w:sz w:val="28"/>
          <w:szCs w:val="28"/>
        </w:rPr>
        <w:t>both teachers and learners</w:t>
      </w:r>
      <w:r w:rsidRPr="00214D19">
        <w:rPr>
          <w:rFonts w:ascii="Times New Roman" w:hAnsi="Times New Roman" w:cs="Times New Roman"/>
          <w:sz w:val="28"/>
          <w:szCs w:val="28"/>
        </w:rPr>
        <w:t>.</w:t>
      </w:r>
      <w:bookmarkEnd w:id="51"/>
      <w:bookmarkEnd w:id="52"/>
      <w:r w:rsidR="009A3CBE">
        <w:rPr>
          <w:rFonts w:ascii="Times New Roman" w:hAnsi="Times New Roman" w:cs="Times New Roman"/>
          <w:sz w:val="28"/>
          <w:szCs w:val="28"/>
        </w:rPr>
        <w:t xml:space="preserve"> </w:t>
      </w:r>
      <w:r w:rsidRPr="00214D19">
        <w:rPr>
          <w:rFonts w:ascii="Times New Roman" w:hAnsi="Times New Roman" w:cs="Times New Roman"/>
          <w:sz w:val="28"/>
          <w:szCs w:val="28"/>
          <w:shd w:val="clear" w:color="auto" w:fill="FFFFFF"/>
        </w:rPr>
        <w:t>To</w:t>
      </w:r>
      <w:r w:rsidR="009704BF">
        <w:rPr>
          <w:rFonts w:ascii="Times New Roman" w:hAnsi="Times New Roman" w:cs="Times New Roman"/>
          <w:sz w:val="28"/>
          <w:szCs w:val="28"/>
          <w:shd w:val="clear" w:color="auto" w:fill="FFFFFF"/>
        </w:rPr>
        <w:t xml:space="preserve"> address challenges and general advantage</w:t>
      </w:r>
      <w:r w:rsidR="00AC0BFF">
        <w:rPr>
          <w:rFonts w:ascii="Times New Roman" w:hAnsi="Times New Roman" w:cs="Times New Roman"/>
          <w:sz w:val="28"/>
          <w:szCs w:val="28"/>
          <w:shd w:val="clear" w:color="auto" w:fill="FFFFFF"/>
        </w:rPr>
        <w:t>s</w:t>
      </w:r>
      <w:r w:rsidR="009704BF">
        <w:rPr>
          <w:rFonts w:ascii="Times New Roman" w:hAnsi="Times New Roman" w:cs="Times New Roman"/>
          <w:sz w:val="28"/>
          <w:szCs w:val="28"/>
          <w:shd w:val="clear" w:color="auto" w:fill="FFFFFF"/>
        </w:rPr>
        <w:t xml:space="preserve"> of implementing mobile technologies in South African school</w:t>
      </w:r>
      <w:r w:rsidR="00AC0BFF">
        <w:rPr>
          <w:rFonts w:ascii="Times New Roman" w:hAnsi="Times New Roman" w:cs="Times New Roman"/>
          <w:sz w:val="28"/>
          <w:szCs w:val="28"/>
          <w:shd w:val="clear" w:color="auto" w:fill="FFFFFF"/>
        </w:rPr>
        <w:t>s</w:t>
      </w:r>
      <w:r w:rsidR="009704BF">
        <w:rPr>
          <w:rFonts w:ascii="Times New Roman" w:hAnsi="Times New Roman" w:cs="Times New Roman"/>
          <w:sz w:val="28"/>
          <w:szCs w:val="28"/>
          <w:shd w:val="clear" w:color="auto" w:fill="FFFFFF"/>
        </w:rPr>
        <w:t>/institution</w:t>
      </w:r>
      <w:r w:rsidR="00AC0BFF">
        <w:rPr>
          <w:rFonts w:ascii="Times New Roman" w:hAnsi="Times New Roman" w:cs="Times New Roman"/>
          <w:sz w:val="28"/>
          <w:szCs w:val="28"/>
          <w:shd w:val="clear" w:color="auto" w:fill="FFFFFF"/>
        </w:rPr>
        <w:t>s</w:t>
      </w:r>
      <w:r w:rsidR="009704BF">
        <w:rPr>
          <w:rFonts w:ascii="Times New Roman" w:hAnsi="Times New Roman" w:cs="Times New Roman"/>
          <w:sz w:val="28"/>
          <w:szCs w:val="28"/>
          <w:shd w:val="clear" w:color="auto" w:fill="FFFFFF"/>
        </w:rPr>
        <w:t>.</w:t>
      </w:r>
    </w:p>
    <w:p w14:paraId="6FE7A850" w14:textId="77777777" w:rsidR="009A3CBE" w:rsidRPr="00335410" w:rsidRDefault="009A3CBE" w:rsidP="006B4C28">
      <w:pPr>
        <w:jc w:val="both"/>
        <w:rPr>
          <w:rFonts w:ascii="Times New Roman" w:hAnsi="Times New Roman" w:cs="Times New Roman"/>
          <w:b/>
          <w:sz w:val="28"/>
          <w:szCs w:val="28"/>
          <w:u w:val="single"/>
        </w:rPr>
      </w:pPr>
      <w:r>
        <w:rPr>
          <w:rFonts w:ascii="Times New Roman" w:hAnsi="Times New Roman" w:cs="Times New Roman"/>
          <w:color w:val="222222"/>
          <w:sz w:val="28"/>
          <w:szCs w:val="28"/>
          <w:shd w:val="clear" w:color="auto" w:fill="FFFFFF"/>
        </w:rPr>
        <w:t>To show t</w:t>
      </w:r>
      <w:r w:rsidRPr="00335410">
        <w:rPr>
          <w:rFonts w:ascii="Times New Roman" w:hAnsi="Times New Roman" w:cs="Times New Roman"/>
          <w:color w:val="222222"/>
          <w:sz w:val="28"/>
          <w:szCs w:val="28"/>
          <w:shd w:val="clear" w:color="auto" w:fill="FFFFFF"/>
        </w:rPr>
        <w:t>he</w:t>
      </w:r>
      <w:r>
        <w:rPr>
          <w:rFonts w:ascii="Times New Roman" w:hAnsi="Times New Roman" w:cs="Times New Roman"/>
          <w:color w:val="222222"/>
          <w:sz w:val="28"/>
          <w:szCs w:val="28"/>
          <w:shd w:val="clear" w:color="auto" w:fill="FFFFFF"/>
        </w:rPr>
        <w:t xml:space="preserve"> managerial aspect of mobile technologies in teaching and learning in Gauteng, to address the challenges and advantages of using mobile technologies in teaching and learning in Gauteng, to indicate mobile technologies that are  available for teaching and learning in South Africa. Show that the usage of mobile devices makes teaching and learning successful, provide education in the use of Information and Communication Technology or ICT. To encourage higher-level thinking and creativity through ICT. To deliver students with learning experience in instructional technology. To promote computer-based educational resources. To show the benefits of mobile learning and how important is technology in education and showing the criteria used for technology to improve teaching and learning.</w:t>
      </w:r>
    </w:p>
    <w:p w14:paraId="2530E8F2" w14:textId="77777777" w:rsidR="009A3CBE" w:rsidRPr="00335410" w:rsidRDefault="009A3CBE" w:rsidP="002E4A9D">
      <w:pPr>
        <w:rPr>
          <w:rFonts w:ascii="Times New Roman" w:hAnsi="Times New Roman" w:cs="Times New Roman"/>
          <w:b/>
          <w:sz w:val="28"/>
          <w:szCs w:val="28"/>
          <w:u w:val="single"/>
        </w:rPr>
      </w:pPr>
    </w:p>
    <w:p w14:paraId="60654455" w14:textId="77777777" w:rsidR="00394E8C" w:rsidRPr="00335410" w:rsidRDefault="00394E8C" w:rsidP="00394E8C">
      <w:pPr>
        <w:rPr>
          <w:rFonts w:ascii="Times New Roman" w:hAnsi="Times New Roman" w:cs="Times New Roman"/>
          <w:b/>
          <w:sz w:val="28"/>
          <w:szCs w:val="28"/>
          <w:u w:val="single"/>
        </w:rPr>
      </w:pPr>
    </w:p>
    <w:p w14:paraId="27FB6877" w14:textId="77777777" w:rsidR="00394E8C" w:rsidRPr="00335410" w:rsidRDefault="00394E8C" w:rsidP="00394E8C">
      <w:pPr>
        <w:rPr>
          <w:rFonts w:ascii="Times New Roman" w:hAnsi="Times New Roman" w:cs="Times New Roman"/>
          <w:b/>
          <w:sz w:val="28"/>
          <w:szCs w:val="28"/>
          <w:u w:val="single"/>
        </w:rPr>
      </w:pPr>
      <w:r w:rsidRPr="00335410">
        <w:rPr>
          <w:rFonts w:ascii="Times New Roman" w:hAnsi="Times New Roman" w:cs="Times New Roman"/>
          <w:b/>
          <w:sz w:val="28"/>
          <w:szCs w:val="28"/>
          <w:u w:val="single"/>
        </w:rPr>
        <w:t>Details of how data/information to carry the empirical research will be collected.</w:t>
      </w:r>
    </w:p>
    <w:p w14:paraId="72E3732C" w14:textId="2B4C00F8" w:rsidR="002060DB" w:rsidRPr="00214D19" w:rsidRDefault="002060DB" w:rsidP="002060DB">
      <w:pPr>
        <w:rPr>
          <w:rFonts w:ascii="Times New Roman" w:hAnsi="Times New Roman" w:cs="Times New Roman"/>
          <w:b/>
          <w:bCs/>
          <w:color w:val="222222"/>
          <w:sz w:val="28"/>
          <w:szCs w:val="28"/>
          <w:shd w:val="clear" w:color="auto" w:fill="FFFFFF"/>
        </w:rPr>
      </w:pPr>
      <w:r w:rsidRPr="00214D19">
        <w:rPr>
          <w:rFonts w:ascii="Times New Roman" w:hAnsi="Times New Roman" w:cs="Times New Roman"/>
          <w:color w:val="222222"/>
          <w:sz w:val="28"/>
          <w:szCs w:val="28"/>
          <w:shd w:val="clear" w:color="auto" w:fill="FFFFFF"/>
        </w:rPr>
        <w:t>1)</w:t>
      </w:r>
      <w:r w:rsidRPr="00214D19">
        <w:rPr>
          <w:rFonts w:ascii="Times New Roman" w:hAnsi="Times New Roman" w:cs="Times New Roman"/>
          <w:b/>
          <w:bCs/>
          <w:sz w:val="28"/>
          <w:szCs w:val="28"/>
        </w:rPr>
        <w:t xml:space="preserve"> </w:t>
      </w:r>
      <w:bookmarkStart w:id="53" w:name="_Hlk36012141"/>
      <w:ins w:id="54" w:author="abner mthembu" w:date="2020-04-08T08:58:00Z">
        <w:r w:rsidR="006B4C28">
          <w:rPr>
            <w:rFonts w:ascii="Times New Roman" w:hAnsi="Times New Roman" w:cs="Times New Roman"/>
            <w:b/>
            <w:bCs/>
            <w:sz w:val="28"/>
            <w:szCs w:val="28"/>
          </w:rPr>
          <w:t xml:space="preserve">The research philosophy </w:t>
        </w:r>
      </w:ins>
      <w:del w:id="55" w:author="abner mthembu" w:date="2020-04-08T08:58:00Z">
        <w:r w:rsidRPr="00214D19" w:rsidDel="006B4C28">
          <w:rPr>
            <w:rFonts w:ascii="Times New Roman" w:hAnsi="Times New Roman" w:cs="Times New Roman"/>
            <w:b/>
            <w:bCs/>
            <w:sz w:val="28"/>
            <w:szCs w:val="28"/>
          </w:rPr>
          <w:delText>Data gathering process ,</w:delText>
        </w:r>
      </w:del>
      <w:r w:rsidRPr="00214D19">
        <w:rPr>
          <w:rFonts w:ascii="Times New Roman" w:hAnsi="Times New Roman" w:cs="Times New Roman"/>
          <w:b/>
          <w:bCs/>
          <w:sz w:val="28"/>
          <w:szCs w:val="28"/>
        </w:rPr>
        <w:t>qualitative</w:t>
      </w:r>
      <w:del w:id="56" w:author="abner mthembu" w:date="2020-04-08T08:58:00Z">
        <w:r w:rsidRPr="00214D19" w:rsidDel="006B4C28">
          <w:rPr>
            <w:rFonts w:ascii="Times New Roman" w:hAnsi="Times New Roman" w:cs="Times New Roman"/>
            <w:b/>
            <w:bCs/>
            <w:sz w:val="28"/>
            <w:szCs w:val="28"/>
          </w:rPr>
          <w:delText xml:space="preserve">  data collection will be used</w:delText>
        </w:r>
      </w:del>
      <w:r w:rsidRPr="00214D19">
        <w:rPr>
          <w:rFonts w:ascii="Times New Roman" w:hAnsi="Times New Roman" w:cs="Times New Roman"/>
          <w:b/>
          <w:bCs/>
          <w:sz w:val="28"/>
          <w:szCs w:val="28"/>
        </w:rPr>
        <w:t xml:space="preserve"> </w:t>
      </w:r>
      <w:bookmarkEnd w:id="53"/>
    </w:p>
    <w:p w14:paraId="1AC645F0" w14:textId="77777777" w:rsidR="002060DB" w:rsidRDefault="002060DB" w:rsidP="002060DB">
      <w:pPr>
        <w:autoSpaceDE w:val="0"/>
        <w:autoSpaceDN w:val="0"/>
        <w:adjustRightInd w:val="0"/>
        <w:spacing w:after="0" w:line="240" w:lineRule="auto"/>
        <w:rPr>
          <w:rFonts w:ascii="Times New Roman" w:hAnsi="Times New Roman" w:cs="Times New Roman"/>
          <w:sz w:val="28"/>
          <w:szCs w:val="28"/>
        </w:rPr>
      </w:pPr>
      <w:bookmarkStart w:id="57" w:name="_Hlk36013162"/>
    </w:p>
    <w:p w14:paraId="4375D1D8" w14:textId="77777777" w:rsidR="002060DB" w:rsidRPr="00C7296A" w:rsidRDefault="002060DB" w:rsidP="002060DB">
      <w:pPr>
        <w:autoSpaceDE w:val="0"/>
        <w:autoSpaceDN w:val="0"/>
        <w:adjustRightInd w:val="0"/>
        <w:spacing w:after="0" w:line="240" w:lineRule="auto"/>
        <w:rPr>
          <w:rFonts w:ascii="Times New Roman" w:hAnsi="Times New Roman" w:cs="Times New Roman"/>
          <w:b/>
          <w:bCs/>
          <w:sz w:val="28"/>
          <w:szCs w:val="28"/>
          <w:lang w:val="en-US"/>
        </w:rPr>
      </w:pPr>
      <w:r w:rsidRPr="00C7296A">
        <w:rPr>
          <w:rFonts w:ascii="Times New Roman" w:hAnsi="Times New Roman" w:cs="Times New Roman"/>
          <w:b/>
          <w:bCs/>
          <w:sz w:val="28"/>
          <w:szCs w:val="28"/>
          <w:lang w:val="en-US"/>
        </w:rPr>
        <w:t xml:space="preserve">2)Data collection instrument </w:t>
      </w:r>
    </w:p>
    <w:p w14:paraId="1A001427" w14:textId="77777777" w:rsidR="002060DB" w:rsidRPr="00C7296A" w:rsidRDefault="002060DB" w:rsidP="002060DB">
      <w:pPr>
        <w:rPr>
          <w:rFonts w:ascii="Times New Roman" w:hAnsi="Times New Roman" w:cs="Times New Roman"/>
          <w:sz w:val="28"/>
          <w:szCs w:val="28"/>
          <w:lang w:val="en-US"/>
        </w:rPr>
      </w:pPr>
      <w:r w:rsidRPr="00C7296A">
        <w:rPr>
          <w:rFonts w:ascii="Times New Roman" w:hAnsi="Times New Roman" w:cs="Times New Roman"/>
          <w:sz w:val="28"/>
          <w:szCs w:val="28"/>
          <w:lang w:val="en-US"/>
        </w:rPr>
        <w:t xml:space="preserve">Data collection for this research is going to be done via an online </w:t>
      </w:r>
      <w:commentRangeStart w:id="58"/>
      <w:r w:rsidRPr="00C7296A">
        <w:rPr>
          <w:rFonts w:ascii="Times New Roman" w:hAnsi="Times New Roman" w:cs="Times New Roman"/>
          <w:sz w:val="28"/>
          <w:szCs w:val="28"/>
          <w:lang w:val="en-US"/>
        </w:rPr>
        <w:t>questionnaire,</w:t>
      </w:r>
      <w:commentRangeEnd w:id="58"/>
      <w:r w:rsidR="006B4C28">
        <w:rPr>
          <w:rStyle w:val="CommentReference"/>
        </w:rPr>
        <w:commentReference w:id="58"/>
      </w:r>
      <w:r w:rsidRPr="00C7296A">
        <w:rPr>
          <w:rFonts w:ascii="Times New Roman" w:hAnsi="Times New Roman" w:cs="Times New Roman"/>
          <w:sz w:val="28"/>
          <w:szCs w:val="28"/>
          <w:lang w:val="en-US"/>
        </w:rPr>
        <w:t xml:space="preserve"> because of the lock down and to avoid the spread of covid-19 virus. </w:t>
      </w:r>
    </w:p>
    <w:bookmarkEnd w:id="57"/>
    <w:p w14:paraId="1011D6FD" w14:textId="6CD886E5" w:rsidR="002060DB" w:rsidRPr="00214D19" w:rsidRDefault="002060DB" w:rsidP="002060DB">
      <w:pPr>
        <w:rPr>
          <w:rFonts w:ascii="Times New Roman" w:hAnsi="Times New Roman" w:cs="Times New Roman"/>
          <w:sz w:val="28"/>
          <w:szCs w:val="28"/>
        </w:rPr>
      </w:pPr>
      <w:r w:rsidRPr="00214D19">
        <w:rPr>
          <w:rFonts w:ascii="Times New Roman" w:hAnsi="Times New Roman" w:cs="Times New Roman"/>
          <w:sz w:val="28"/>
          <w:szCs w:val="28"/>
        </w:rPr>
        <w:t xml:space="preserve">3)The institution that my study will be based on is </w:t>
      </w:r>
      <w:commentRangeStart w:id="59"/>
      <w:ins w:id="60" w:author="abner mthembu" w:date="2020-04-08T09:00:00Z">
        <w:r w:rsidR="006B4C28">
          <w:rPr>
            <w:rFonts w:ascii="Times New Roman" w:hAnsi="Times New Roman" w:cs="Times New Roman"/>
            <w:sz w:val="28"/>
            <w:szCs w:val="28"/>
          </w:rPr>
          <w:t>B</w:t>
        </w:r>
      </w:ins>
      <w:del w:id="61" w:author="abner mthembu" w:date="2020-04-08T09:00:00Z">
        <w:r w:rsidDel="006B4C28">
          <w:rPr>
            <w:rFonts w:ascii="Times New Roman" w:hAnsi="Times New Roman" w:cs="Times New Roman"/>
            <w:sz w:val="28"/>
            <w:szCs w:val="28"/>
          </w:rPr>
          <w:delText>b</w:delText>
        </w:r>
      </w:del>
      <w:r>
        <w:rPr>
          <w:rFonts w:ascii="Times New Roman" w:hAnsi="Times New Roman" w:cs="Times New Roman"/>
          <w:sz w:val="28"/>
          <w:szCs w:val="28"/>
        </w:rPr>
        <w:t>radford school</w:t>
      </w:r>
      <w:commentRangeEnd w:id="59"/>
      <w:r w:rsidR="006B4C28">
        <w:rPr>
          <w:rStyle w:val="CommentReference"/>
        </w:rPr>
        <w:commentReference w:id="59"/>
      </w:r>
      <w:r>
        <w:rPr>
          <w:rFonts w:ascii="Times New Roman" w:hAnsi="Times New Roman" w:cs="Times New Roman"/>
          <w:sz w:val="28"/>
          <w:szCs w:val="28"/>
        </w:rPr>
        <w:t>.</w:t>
      </w:r>
    </w:p>
    <w:p w14:paraId="177171F1" w14:textId="77777777" w:rsidR="002060DB" w:rsidRPr="00214D19" w:rsidRDefault="002060DB" w:rsidP="002060DB">
      <w:pPr>
        <w:rPr>
          <w:rFonts w:ascii="Times New Roman" w:hAnsi="Times New Roman" w:cs="Times New Roman"/>
          <w:sz w:val="28"/>
          <w:szCs w:val="28"/>
        </w:rPr>
      </w:pPr>
      <w:r w:rsidRPr="00214D19">
        <w:rPr>
          <w:rFonts w:ascii="Times New Roman" w:hAnsi="Times New Roman" w:cs="Times New Roman"/>
          <w:sz w:val="28"/>
          <w:szCs w:val="28"/>
        </w:rPr>
        <w:t>4)</w:t>
      </w:r>
      <w:r w:rsidRPr="00214D19">
        <w:rPr>
          <w:rFonts w:ascii="Times New Roman" w:hAnsi="Times New Roman" w:cs="Times New Roman"/>
          <w:b/>
          <w:bCs/>
          <w:sz w:val="28"/>
          <w:szCs w:val="28"/>
        </w:rPr>
        <w:t xml:space="preserve"> Target population</w:t>
      </w:r>
    </w:p>
    <w:p w14:paraId="762CEFB5" w14:textId="77777777" w:rsidR="002060DB" w:rsidRPr="00214D19" w:rsidRDefault="002060DB" w:rsidP="002060DB">
      <w:pPr>
        <w:rPr>
          <w:rFonts w:ascii="Times New Roman" w:hAnsi="Times New Roman" w:cs="Times New Roman"/>
          <w:sz w:val="28"/>
          <w:szCs w:val="28"/>
        </w:rPr>
      </w:pPr>
      <w:r w:rsidRPr="00214D19">
        <w:rPr>
          <w:rFonts w:ascii="Times New Roman" w:hAnsi="Times New Roman" w:cs="Times New Roman"/>
          <w:sz w:val="28"/>
          <w:szCs w:val="28"/>
        </w:rPr>
        <w:t xml:space="preserve">My target population is </w:t>
      </w:r>
      <w:r>
        <w:rPr>
          <w:rFonts w:ascii="Times New Roman" w:hAnsi="Times New Roman" w:cs="Times New Roman"/>
          <w:sz w:val="28"/>
          <w:szCs w:val="28"/>
        </w:rPr>
        <w:t xml:space="preserve">teachers and learners at </w:t>
      </w:r>
      <w:proofErr w:type="spellStart"/>
      <w:r>
        <w:rPr>
          <w:rFonts w:ascii="Times New Roman" w:hAnsi="Times New Roman" w:cs="Times New Roman"/>
          <w:sz w:val="28"/>
          <w:szCs w:val="28"/>
        </w:rPr>
        <w:t>bradford</w:t>
      </w:r>
      <w:proofErr w:type="spellEnd"/>
      <w:r>
        <w:rPr>
          <w:rFonts w:ascii="Times New Roman" w:hAnsi="Times New Roman" w:cs="Times New Roman"/>
          <w:sz w:val="28"/>
          <w:szCs w:val="28"/>
        </w:rPr>
        <w:t xml:space="preserve"> school</w:t>
      </w:r>
      <w:r w:rsidRPr="00214D19">
        <w:rPr>
          <w:rFonts w:ascii="Times New Roman" w:hAnsi="Times New Roman" w:cs="Times New Roman"/>
          <w:sz w:val="28"/>
          <w:szCs w:val="28"/>
        </w:rPr>
        <w:t>.</w:t>
      </w:r>
      <w:bookmarkStart w:id="62" w:name="_Hlk36009611"/>
      <w:r w:rsidRPr="00214D19">
        <w:rPr>
          <w:rFonts w:ascii="Times New Roman" w:hAnsi="Times New Roman" w:cs="Times New Roman"/>
          <w:sz w:val="28"/>
          <w:szCs w:val="28"/>
        </w:rPr>
        <w:t xml:space="preserve">  </w:t>
      </w:r>
    </w:p>
    <w:bookmarkEnd w:id="62"/>
    <w:p w14:paraId="34F4E5B2" w14:textId="77777777" w:rsidR="002060DB" w:rsidRPr="00214D19" w:rsidRDefault="002060DB" w:rsidP="002060DB">
      <w:pPr>
        <w:rPr>
          <w:rFonts w:ascii="Times New Roman" w:hAnsi="Times New Roman" w:cs="Times New Roman"/>
          <w:b/>
          <w:bCs/>
          <w:sz w:val="28"/>
          <w:szCs w:val="28"/>
        </w:rPr>
      </w:pPr>
      <w:r w:rsidRPr="00214D19">
        <w:rPr>
          <w:rFonts w:ascii="Times New Roman" w:hAnsi="Times New Roman" w:cs="Times New Roman"/>
          <w:sz w:val="28"/>
          <w:szCs w:val="28"/>
        </w:rPr>
        <w:t>5)</w:t>
      </w:r>
      <w:r w:rsidRPr="00214D19">
        <w:rPr>
          <w:rFonts w:ascii="Times New Roman" w:hAnsi="Times New Roman" w:cs="Times New Roman"/>
          <w:b/>
          <w:bCs/>
          <w:sz w:val="28"/>
          <w:szCs w:val="28"/>
        </w:rPr>
        <w:t>Size of my target and sample population</w:t>
      </w:r>
    </w:p>
    <w:p w14:paraId="321CA9B8" w14:textId="6E18DD65" w:rsidR="002060DB" w:rsidRPr="00214D19" w:rsidRDefault="002060DB" w:rsidP="002060DB">
      <w:pPr>
        <w:rPr>
          <w:rFonts w:ascii="Times New Roman" w:hAnsi="Times New Roman" w:cs="Times New Roman"/>
          <w:color w:val="222222"/>
          <w:sz w:val="28"/>
          <w:szCs w:val="28"/>
          <w:shd w:val="clear" w:color="auto" w:fill="FFFFFF"/>
        </w:rPr>
      </w:pPr>
      <w:r w:rsidRPr="00214D19">
        <w:rPr>
          <w:rFonts w:ascii="Times New Roman" w:hAnsi="Times New Roman" w:cs="Times New Roman"/>
          <w:sz w:val="28"/>
          <w:szCs w:val="28"/>
        </w:rPr>
        <w:t xml:space="preserve">Initially non-probability snowball sampling will be utilized where first sample members who will identify subsequent members within their industries (Saunders &amp; Lewis, 2018). It is essential to follow this kind of sampling to ensure that the right individuals participate in the study who have the </w:t>
      </w:r>
      <w:proofErr w:type="spellStart"/>
      <w:r w:rsidRPr="00214D19">
        <w:rPr>
          <w:rFonts w:ascii="Times New Roman" w:hAnsi="Times New Roman" w:cs="Times New Roman"/>
          <w:sz w:val="28"/>
          <w:szCs w:val="28"/>
        </w:rPr>
        <w:t>know</w:t>
      </w:r>
      <w:ins w:id="63" w:author="abner mthembu" w:date="2020-04-08T09:01:00Z">
        <w:r w:rsidR="006B4C28">
          <w:rPr>
            <w:rFonts w:ascii="Times New Roman" w:hAnsi="Times New Roman" w:cs="Times New Roman"/>
            <w:sz w:val="28"/>
            <w:szCs w:val="28"/>
          </w:rPr>
          <w:t xml:space="preserve"> </w:t>
        </w:r>
      </w:ins>
      <w:r w:rsidRPr="00214D19">
        <w:rPr>
          <w:rFonts w:ascii="Times New Roman" w:hAnsi="Times New Roman" w:cs="Times New Roman"/>
          <w:sz w:val="28"/>
          <w:szCs w:val="28"/>
        </w:rPr>
        <w:t>how</w:t>
      </w:r>
      <w:proofErr w:type="spellEnd"/>
      <w:r w:rsidRPr="00214D19">
        <w:rPr>
          <w:rFonts w:ascii="Times New Roman" w:hAnsi="Times New Roman" w:cs="Times New Roman"/>
          <w:sz w:val="28"/>
          <w:szCs w:val="28"/>
        </w:rPr>
        <w:t xml:space="preserve"> and experience of leading through Robotics. The minimum sample size will be 22, as this is the recommended figure from Guest and Bunce (2006) to achieve saturation of </w:t>
      </w:r>
      <w:commentRangeStart w:id="64"/>
      <w:r w:rsidRPr="00214D19">
        <w:rPr>
          <w:rFonts w:ascii="Times New Roman" w:hAnsi="Times New Roman" w:cs="Times New Roman"/>
          <w:sz w:val="28"/>
          <w:szCs w:val="28"/>
        </w:rPr>
        <w:t>data</w:t>
      </w:r>
      <w:commentRangeEnd w:id="64"/>
      <w:r w:rsidR="006B4C28">
        <w:rPr>
          <w:rStyle w:val="CommentReference"/>
        </w:rPr>
        <w:commentReference w:id="64"/>
      </w:r>
      <w:r w:rsidRPr="00214D19">
        <w:rPr>
          <w:rFonts w:ascii="Times New Roman" w:hAnsi="Times New Roman" w:cs="Times New Roman"/>
          <w:sz w:val="28"/>
          <w:szCs w:val="28"/>
        </w:rPr>
        <w:t>.</w:t>
      </w:r>
    </w:p>
    <w:p w14:paraId="10A7B956" w14:textId="77777777" w:rsidR="002060DB" w:rsidRPr="00214D19" w:rsidRDefault="002060DB" w:rsidP="002060DB">
      <w:pPr>
        <w:rPr>
          <w:rFonts w:ascii="Times New Roman" w:hAnsi="Times New Roman" w:cs="Times New Roman"/>
          <w:color w:val="222222"/>
          <w:sz w:val="28"/>
          <w:szCs w:val="28"/>
          <w:shd w:val="clear" w:color="auto" w:fill="FFFFFF"/>
        </w:rPr>
      </w:pPr>
    </w:p>
    <w:p w14:paraId="0D7DC248" w14:textId="77777777" w:rsidR="002060DB" w:rsidRPr="00214D19" w:rsidRDefault="002060DB" w:rsidP="002060DB">
      <w:pPr>
        <w:rPr>
          <w:rFonts w:ascii="Times New Roman" w:hAnsi="Times New Roman" w:cs="Times New Roman"/>
          <w:b/>
          <w:sz w:val="28"/>
          <w:szCs w:val="28"/>
          <w:u w:val="single"/>
        </w:rPr>
      </w:pPr>
    </w:p>
    <w:p w14:paraId="2C92F3D0" w14:textId="77777777" w:rsidR="002060DB" w:rsidRPr="00214D19" w:rsidRDefault="002060DB" w:rsidP="002060DB">
      <w:pPr>
        <w:rPr>
          <w:rFonts w:ascii="Times New Roman" w:hAnsi="Times New Roman" w:cs="Times New Roman"/>
          <w:b/>
          <w:sz w:val="28"/>
          <w:szCs w:val="28"/>
          <w:u w:val="single"/>
        </w:rPr>
      </w:pPr>
    </w:p>
    <w:p w14:paraId="1CA03A1F" w14:textId="77777777" w:rsidR="004746DE" w:rsidRPr="00335410" w:rsidRDefault="004746DE" w:rsidP="00394E8C">
      <w:pPr>
        <w:rPr>
          <w:rFonts w:ascii="Times New Roman" w:hAnsi="Times New Roman" w:cs="Times New Roman"/>
          <w:b/>
          <w:sz w:val="28"/>
          <w:szCs w:val="28"/>
          <w:u w:val="single"/>
        </w:rPr>
      </w:pPr>
    </w:p>
    <w:p w14:paraId="49E27CA5" w14:textId="77777777" w:rsidR="00394E8C" w:rsidRPr="00335410" w:rsidRDefault="00394E8C" w:rsidP="00394E8C">
      <w:pPr>
        <w:rPr>
          <w:rFonts w:ascii="Times New Roman" w:hAnsi="Times New Roman" w:cs="Times New Roman"/>
          <w:b/>
          <w:sz w:val="28"/>
          <w:szCs w:val="28"/>
          <w:u w:val="single"/>
        </w:rPr>
      </w:pPr>
    </w:p>
    <w:p w14:paraId="10D4A76D" w14:textId="77777777" w:rsidR="00394E8C" w:rsidRPr="00335410" w:rsidRDefault="00394E8C" w:rsidP="00FA7B4E">
      <w:pPr>
        <w:pStyle w:val="ListParagraph"/>
        <w:rPr>
          <w:rFonts w:ascii="Times New Roman" w:hAnsi="Times New Roman" w:cs="Times New Roman"/>
          <w:sz w:val="28"/>
          <w:szCs w:val="28"/>
          <w:u w:val="single"/>
        </w:rPr>
      </w:pPr>
    </w:p>
    <w:sectPr w:rsidR="00394E8C" w:rsidRPr="00335410" w:rsidSect="00394E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bner mthembu" w:date="2020-04-08T08:36:00Z" w:initials="am">
    <w:p w14:paraId="641F90BB" w14:textId="4EB66162" w:rsidR="00AE2364" w:rsidRDefault="00AE2364">
      <w:pPr>
        <w:pStyle w:val="CommentText"/>
      </w:pPr>
      <w:r>
        <w:rPr>
          <w:rStyle w:val="CommentReference"/>
        </w:rPr>
        <w:annotationRef/>
      </w:r>
      <w:r w:rsidRPr="009C69D5">
        <w:rPr>
          <w:b/>
          <w:bCs/>
        </w:rPr>
        <w:t>Suggestion topic:</w:t>
      </w:r>
      <w:r>
        <w:t xml:space="preserve"> Exploring the Role of technology in Teaching and learning and its Impact on School Performance: A Case Study at </w:t>
      </w:r>
      <w:r w:rsidRPr="00AE2364">
        <w:rPr>
          <w:highlight w:val="yellow"/>
        </w:rPr>
        <w:t>(provide the name of the school)</w:t>
      </w:r>
      <w:r>
        <w:t>., in Gauteng</w:t>
      </w:r>
    </w:p>
  </w:comment>
  <w:comment w:id="25" w:author="abner mthembu" w:date="2020-04-08T08:45:00Z" w:initials="am">
    <w:p w14:paraId="7CC102B0" w14:textId="60F8FF5F" w:rsidR="00991487" w:rsidRDefault="00991487" w:rsidP="00991487">
      <w:pPr>
        <w:pStyle w:val="CommentText"/>
      </w:pPr>
      <w:r>
        <w:rPr>
          <w:rStyle w:val="CommentReference"/>
        </w:rPr>
        <w:annotationRef/>
      </w:r>
      <w:r w:rsidRPr="009C69D5">
        <w:rPr>
          <w:b/>
          <w:bCs/>
        </w:rPr>
        <w:t>Based on a suggestion topic:</w:t>
      </w:r>
      <w:r>
        <w:t xml:space="preserve"> The Aim of the study is to Explore the Role of technology in Teaching and learning and its Impact on School Performance: A Case Study at </w:t>
      </w:r>
      <w:r w:rsidRPr="00AE2364">
        <w:rPr>
          <w:highlight w:val="yellow"/>
        </w:rPr>
        <w:t>(provide the name of the school)</w:t>
      </w:r>
      <w:r>
        <w:t>., in Gauteng</w:t>
      </w:r>
    </w:p>
    <w:p w14:paraId="5E8B7ADB" w14:textId="77777777" w:rsidR="00991487" w:rsidRDefault="00991487" w:rsidP="00991487">
      <w:pPr>
        <w:pStyle w:val="CommentText"/>
      </w:pPr>
      <w:r>
        <w:rPr>
          <w:rStyle w:val="CommentReference"/>
        </w:rPr>
        <w:annotationRef/>
      </w:r>
    </w:p>
    <w:p w14:paraId="3D34DD6F" w14:textId="301FAE9C" w:rsidR="00991487" w:rsidRDefault="00991487">
      <w:pPr>
        <w:pStyle w:val="CommentText"/>
      </w:pPr>
    </w:p>
  </w:comment>
  <w:comment w:id="43" w:author="abner mthembu" w:date="2020-04-08T08:49:00Z" w:initials="am">
    <w:p w14:paraId="3A88C7FF" w14:textId="77777777" w:rsidR="009C69D5" w:rsidRDefault="009C69D5" w:rsidP="009C69D5">
      <w:pPr>
        <w:pStyle w:val="CommentText"/>
      </w:pPr>
      <w:r>
        <w:rPr>
          <w:rStyle w:val="CommentReference"/>
        </w:rPr>
        <w:annotationRef/>
      </w:r>
      <w:r>
        <w:t xml:space="preserve">Exploring the Role of technology in Teaching and learning and its Impact on School Performance: A Case Study at </w:t>
      </w:r>
      <w:r w:rsidRPr="00AE2364">
        <w:rPr>
          <w:highlight w:val="yellow"/>
        </w:rPr>
        <w:t>(provide the name of the school)</w:t>
      </w:r>
      <w:r>
        <w:t>., in Gauteng</w:t>
      </w:r>
    </w:p>
    <w:p w14:paraId="188EBFA6" w14:textId="375B0983" w:rsidR="009C69D5" w:rsidRDefault="009C69D5">
      <w:pPr>
        <w:pStyle w:val="CommentText"/>
      </w:pPr>
    </w:p>
  </w:comment>
  <w:comment w:id="45" w:author="abner mthembu" w:date="2020-04-08T08:50:00Z" w:initials="am">
    <w:p w14:paraId="15B7B075" w14:textId="77777777" w:rsidR="009C69D5" w:rsidRDefault="009C69D5" w:rsidP="009C69D5">
      <w:pPr>
        <w:pStyle w:val="CommentText"/>
        <w:rPr>
          <w:b/>
          <w:bCs/>
        </w:rPr>
      </w:pPr>
      <w:r>
        <w:rPr>
          <w:rStyle w:val="CommentReference"/>
        </w:rPr>
        <w:annotationRef/>
      </w:r>
      <w:r w:rsidRPr="009C69D5">
        <w:rPr>
          <w:b/>
          <w:bCs/>
        </w:rPr>
        <w:t xml:space="preserve">Suggestion Objectives: </w:t>
      </w:r>
    </w:p>
    <w:p w14:paraId="2FEF232E" w14:textId="77777777" w:rsidR="009C69D5" w:rsidRPr="009C69D5" w:rsidRDefault="009C69D5" w:rsidP="009C69D5">
      <w:pPr>
        <w:pStyle w:val="CommentText"/>
        <w:numPr>
          <w:ilvl w:val="0"/>
          <w:numId w:val="12"/>
        </w:numPr>
        <w:rPr>
          <w:b/>
          <w:bCs/>
        </w:rPr>
      </w:pPr>
      <w:r>
        <w:t xml:space="preserve"> To identify the current role of technology in teaching and learning at ……………., in Gauteng.</w:t>
      </w:r>
    </w:p>
    <w:p w14:paraId="604F5A78" w14:textId="77777777" w:rsidR="009C69D5" w:rsidRPr="003D1FFB" w:rsidRDefault="009C69D5" w:rsidP="009C69D5">
      <w:pPr>
        <w:pStyle w:val="CommentText"/>
        <w:numPr>
          <w:ilvl w:val="0"/>
          <w:numId w:val="12"/>
        </w:numPr>
        <w:rPr>
          <w:b/>
          <w:bCs/>
        </w:rPr>
      </w:pPr>
      <w:r>
        <w:t xml:space="preserve"> To determine the impact of</w:t>
      </w:r>
      <w:r w:rsidR="003D1FFB">
        <w:t xml:space="preserve"> technology in teaching and learning on School Performance at …………., in Gauteng.</w:t>
      </w:r>
    </w:p>
    <w:p w14:paraId="2C6D6093" w14:textId="7835B88D" w:rsidR="003D1FFB" w:rsidRPr="009C69D5" w:rsidRDefault="003D1FFB" w:rsidP="009C69D5">
      <w:pPr>
        <w:pStyle w:val="CommentText"/>
        <w:numPr>
          <w:ilvl w:val="0"/>
          <w:numId w:val="12"/>
        </w:numPr>
        <w:rPr>
          <w:b/>
          <w:bCs/>
        </w:rPr>
      </w:pPr>
      <w:r>
        <w:t xml:space="preserve"> To offer recommendations to improve teaching and learning on School Performance at …………., in Gauteng.</w:t>
      </w:r>
    </w:p>
  </w:comment>
  <w:comment w:id="58" w:author="abner mthembu" w:date="2020-04-08T08:59:00Z" w:initials="am">
    <w:p w14:paraId="1DCDFC11" w14:textId="246D233A" w:rsidR="006B4C28" w:rsidRDefault="006B4C28">
      <w:pPr>
        <w:pStyle w:val="CommentText"/>
      </w:pPr>
      <w:r>
        <w:rPr>
          <w:rStyle w:val="CommentReference"/>
        </w:rPr>
        <w:annotationRef/>
      </w:r>
      <w:r>
        <w:t>You cannot use questionnaire, because it’s a qualitative study. You can use interview.</w:t>
      </w:r>
    </w:p>
  </w:comment>
  <w:comment w:id="59" w:author="abner mthembu" w:date="2020-04-08T09:00:00Z" w:initials="am">
    <w:p w14:paraId="49BBE34C" w14:textId="1687AD87" w:rsidR="006B4C28" w:rsidRDefault="006B4C28">
      <w:pPr>
        <w:pStyle w:val="CommentText"/>
      </w:pPr>
      <w:r>
        <w:rPr>
          <w:rStyle w:val="CommentReference"/>
        </w:rPr>
        <w:annotationRef/>
      </w:r>
      <w:r>
        <w:t>Place this name in the above suggestion topic.</w:t>
      </w:r>
    </w:p>
  </w:comment>
  <w:comment w:id="64" w:author="abner mthembu" w:date="2020-04-08T09:02:00Z" w:initials="am">
    <w:p w14:paraId="4AF2653A" w14:textId="2AD5B70A" w:rsidR="006B4C28" w:rsidRDefault="006B4C28">
      <w:pPr>
        <w:pStyle w:val="CommentText"/>
      </w:pPr>
      <w:r>
        <w:rPr>
          <w:rStyle w:val="CommentReference"/>
        </w:rPr>
        <w:annotationRef/>
      </w:r>
      <w:r>
        <w:t>Provide your Target Population Size (quantity)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1F90BB" w15:done="0"/>
  <w15:commentEx w15:paraId="3D34DD6F" w15:done="0"/>
  <w15:commentEx w15:paraId="188EBFA6" w15:done="0"/>
  <w15:commentEx w15:paraId="2C6D6093" w15:done="0"/>
  <w15:commentEx w15:paraId="1DCDFC11" w15:done="0"/>
  <w15:commentEx w15:paraId="49BBE34C" w15:done="0"/>
  <w15:commentEx w15:paraId="4AF265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1F90BB" w16cid:durableId="22380B8C"/>
  <w16cid:commentId w16cid:paraId="3D34DD6F" w16cid:durableId="22380D9B"/>
  <w16cid:commentId w16cid:paraId="188EBFA6" w16cid:durableId="22380EAD"/>
  <w16cid:commentId w16cid:paraId="2C6D6093" w16cid:durableId="22380EC2"/>
  <w16cid:commentId w16cid:paraId="1DCDFC11" w16cid:durableId="223810D4"/>
  <w16cid:commentId w16cid:paraId="49BBE34C" w16cid:durableId="2238112C"/>
  <w16cid:commentId w16cid:paraId="4AF2653A" w16cid:durableId="223811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04BF"/>
    <w:multiLevelType w:val="hybridMultilevel"/>
    <w:tmpl w:val="7A94064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5F656EC"/>
    <w:multiLevelType w:val="hybridMultilevel"/>
    <w:tmpl w:val="D71257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42F7530"/>
    <w:multiLevelType w:val="hybridMultilevel"/>
    <w:tmpl w:val="E9064C5C"/>
    <w:lvl w:ilvl="0" w:tplc="0B18F46E">
      <w:start w:val="1"/>
      <w:numFmt w:val="lowerRoman"/>
      <w:lvlText w:val="(%1)"/>
      <w:lvlJc w:val="left"/>
      <w:pPr>
        <w:ind w:left="1080" w:hanging="720"/>
      </w:pPr>
      <w:rPr>
        <w:rFonts w:eastAsia="Times New Roman"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52FDE"/>
    <w:multiLevelType w:val="hybridMultilevel"/>
    <w:tmpl w:val="316411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8570960"/>
    <w:multiLevelType w:val="hybridMultilevel"/>
    <w:tmpl w:val="97DA0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EB0845"/>
    <w:multiLevelType w:val="hybridMultilevel"/>
    <w:tmpl w:val="C882B99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33F44DBE"/>
    <w:multiLevelType w:val="hybridMultilevel"/>
    <w:tmpl w:val="5816AD3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7" w15:restartNumberingAfterBreak="0">
    <w:nsid w:val="3F610388"/>
    <w:multiLevelType w:val="hybridMultilevel"/>
    <w:tmpl w:val="4B67C1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9D53242"/>
    <w:multiLevelType w:val="hybridMultilevel"/>
    <w:tmpl w:val="745EAF5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3C628FF"/>
    <w:multiLevelType w:val="hybridMultilevel"/>
    <w:tmpl w:val="02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A6D52"/>
    <w:multiLevelType w:val="hybridMultilevel"/>
    <w:tmpl w:val="D3725BA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1" w15:restartNumberingAfterBreak="0">
    <w:nsid w:val="625F129F"/>
    <w:multiLevelType w:val="hybridMultilevel"/>
    <w:tmpl w:val="0EAE7AF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num w:numId="1">
    <w:abstractNumId w:val="5"/>
  </w:num>
  <w:num w:numId="2">
    <w:abstractNumId w:val="9"/>
  </w:num>
  <w:num w:numId="3">
    <w:abstractNumId w:val="4"/>
  </w:num>
  <w:num w:numId="4">
    <w:abstractNumId w:val="1"/>
  </w:num>
  <w:num w:numId="5">
    <w:abstractNumId w:val="10"/>
  </w:num>
  <w:num w:numId="6">
    <w:abstractNumId w:val="6"/>
  </w:num>
  <w:num w:numId="7">
    <w:abstractNumId w:val="11"/>
  </w:num>
  <w:num w:numId="8">
    <w:abstractNumId w:val="7"/>
  </w:num>
  <w:num w:numId="9">
    <w:abstractNumId w:val="3"/>
  </w:num>
  <w:num w:numId="10">
    <w:abstractNumId w:val="2"/>
  </w:num>
  <w:num w:numId="11">
    <w:abstractNumId w:val="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ner mthembu">
    <w15:presenceInfo w15:providerId="AD" w15:userId="S::abner.mthembu@regent.ac.za::6a3bd258-12c7-42d1-a847-a1254c01d38f"/>
  </w15:person>
  <w15:person w15:author="Regent">
    <w15:presenceInfo w15:providerId="None" w15:userId="Reg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zMjUwMbUwszC2NDVT0lEKTi0uzszPAykwrAUAoQDnHywAAAA="/>
  </w:docVars>
  <w:rsids>
    <w:rsidRoot w:val="002F3C98"/>
    <w:rsid w:val="00016BFA"/>
    <w:rsid w:val="000829A6"/>
    <w:rsid w:val="000D460C"/>
    <w:rsid w:val="00114555"/>
    <w:rsid w:val="00173AEC"/>
    <w:rsid w:val="001975EB"/>
    <w:rsid w:val="001E14E7"/>
    <w:rsid w:val="001F1F09"/>
    <w:rsid w:val="001F28EB"/>
    <w:rsid w:val="002060DB"/>
    <w:rsid w:val="002E4A9D"/>
    <w:rsid w:val="002F3C98"/>
    <w:rsid w:val="00307768"/>
    <w:rsid w:val="003314F1"/>
    <w:rsid w:val="00332F4C"/>
    <w:rsid w:val="00335410"/>
    <w:rsid w:val="00394E8C"/>
    <w:rsid w:val="003D1FFB"/>
    <w:rsid w:val="003D515D"/>
    <w:rsid w:val="003D6A96"/>
    <w:rsid w:val="003F0EAA"/>
    <w:rsid w:val="00404F5F"/>
    <w:rsid w:val="004363B2"/>
    <w:rsid w:val="0044265F"/>
    <w:rsid w:val="004746DE"/>
    <w:rsid w:val="004D5AE7"/>
    <w:rsid w:val="004E184C"/>
    <w:rsid w:val="00507E66"/>
    <w:rsid w:val="00516982"/>
    <w:rsid w:val="00557380"/>
    <w:rsid w:val="005958FA"/>
    <w:rsid w:val="005A4293"/>
    <w:rsid w:val="005C4EDE"/>
    <w:rsid w:val="005D09BA"/>
    <w:rsid w:val="006008C9"/>
    <w:rsid w:val="006124EE"/>
    <w:rsid w:val="00681F77"/>
    <w:rsid w:val="006B4C28"/>
    <w:rsid w:val="006E6879"/>
    <w:rsid w:val="00704F8E"/>
    <w:rsid w:val="007223DF"/>
    <w:rsid w:val="007B6930"/>
    <w:rsid w:val="007C53B7"/>
    <w:rsid w:val="00843CA1"/>
    <w:rsid w:val="008A373A"/>
    <w:rsid w:val="00900ED6"/>
    <w:rsid w:val="00904ECC"/>
    <w:rsid w:val="00914717"/>
    <w:rsid w:val="00952ABD"/>
    <w:rsid w:val="00966C91"/>
    <w:rsid w:val="009704BF"/>
    <w:rsid w:val="00991487"/>
    <w:rsid w:val="009A3CBE"/>
    <w:rsid w:val="009B6EE0"/>
    <w:rsid w:val="009C0955"/>
    <w:rsid w:val="009C69D5"/>
    <w:rsid w:val="00A03FE6"/>
    <w:rsid w:val="00A554CA"/>
    <w:rsid w:val="00A94FE4"/>
    <w:rsid w:val="00AC0BFF"/>
    <w:rsid w:val="00AC5658"/>
    <w:rsid w:val="00AE2364"/>
    <w:rsid w:val="00B37560"/>
    <w:rsid w:val="00B413D9"/>
    <w:rsid w:val="00B571B9"/>
    <w:rsid w:val="00BB2D98"/>
    <w:rsid w:val="00C10D3D"/>
    <w:rsid w:val="00C35194"/>
    <w:rsid w:val="00C53797"/>
    <w:rsid w:val="00C64865"/>
    <w:rsid w:val="00C80F6B"/>
    <w:rsid w:val="00D01093"/>
    <w:rsid w:val="00E54775"/>
    <w:rsid w:val="00E8385E"/>
    <w:rsid w:val="00EA6B48"/>
    <w:rsid w:val="00F21D72"/>
    <w:rsid w:val="00F3470C"/>
    <w:rsid w:val="00F96946"/>
    <w:rsid w:val="00FA7B4E"/>
    <w:rsid w:val="00FE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D9C1"/>
  <w15:docId w15:val="{6A27FAC3-1B06-4830-A3B9-9EBE6A80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C98"/>
    <w:pPr>
      <w:ind w:left="720"/>
      <w:contextualSpacing/>
    </w:pPr>
  </w:style>
  <w:style w:type="paragraph" w:customStyle="1" w:styleId="Default">
    <w:name w:val="Default"/>
    <w:rsid w:val="00C6486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016BFA"/>
    <w:rPr>
      <w:color w:val="0000FF" w:themeColor="hyperlink"/>
      <w:u w:val="single"/>
    </w:rPr>
  </w:style>
  <w:style w:type="character" w:customStyle="1" w:styleId="UnresolvedMention1">
    <w:name w:val="Unresolved Mention1"/>
    <w:basedOn w:val="DefaultParagraphFont"/>
    <w:uiPriority w:val="99"/>
    <w:semiHidden/>
    <w:unhideWhenUsed/>
    <w:rsid w:val="00016BFA"/>
    <w:rPr>
      <w:color w:val="808080"/>
      <w:shd w:val="clear" w:color="auto" w:fill="E6E6E6"/>
    </w:rPr>
  </w:style>
  <w:style w:type="character" w:styleId="CommentReference">
    <w:name w:val="annotation reference"/>
    <w:basedOn w:val="DefaultParagraphFont"/>
    <w:uiPriority w:val="99"/>
    <w:semiHidden/>
    <w:unhideWhenUsed/>
    <w:rsid w:val="001F1F09"/>
    <w:rPr>
      <w:sz w:val="16"/>
      <w:szCs w:val="16"/>
    </w:rPr>
  </w:style>
  <w:style w:type="paragraph" w:styleId="CommentText">
    <w:name w:val="annotation text"/>
    <w:basedOn w:val="Normal"/>
    <w:link w:val="CommentTextChar"/>
    <w:uiPriority w:val="99"/>
    <w:unhideWhenUsed/>
    <w:rsid w:val="001F1F09"/>
    <w:pPr>
      <w:spacing w:line="240" w:lineRule="auto"/>
    </w:pPr>
    <w:rPr>
      <w:sz w:val="20"/>
      <w:szCs w:val="20"/>
    </w:rPr>
  </w:style>
  <w:style w:type="character" w:customStyle="1" w:styleId="CommentTextChar">
    <w:name w:val="Comment Text Char"/>
    <w:basedOn w:val="DefaultParagraphFont"/>
    <w:link w:val="CommentText"/>
    <w:uiPriority w:val="99"/>
    <w:rsid w:val="001F1F09"/>
    <w:rPr>
      <w:sz w:val="20"/>
      <w:szCs w:val="20"/>
    </w:rPr>
  </w:style>
  <w:style w:type="paragraph" w:styleId="CommentSubject">
    <w:name w:val="annotation subject"/>
    <w:basedOn w:val="CommentText"/>
    <w:next w:val="CommentText"/>
    <w:link w:val="CommentSubjectChar"/>
    <w:uiPriority w:val="99"/>
    <w:semiHidden/>
    <w:unhideWhenUsed/>
    <w:rsid w:val="00AE2364"/>
    <w:rPr>
      <w:b/>
      <w:bCs/>
    </w:rPr>
  </w:style>
  <w:style w:type="character" w:customStyle="1" w:styleId="CommentSubjectChar">
    <w:name w:val="Comment Subject Char"/>
    <w:basedOn w:val="CommentTextChar"/>
    <w:link w:val="CommentSubject"/>
    <w:uiPriority w:val="99"/>
    <w:semiHidden/>
    <w:rsid w:val="00AE2364"/>
    <w:rPr>
      <w:b/>
      <w:bCs/>
      <w:sz w:val="20"/>
      <w:szCs w:val="20"/>
    </w:rPr>
  </w:style>
  <w:style w:type="paragraph" w:styleId="BalloonText">
    <w:name w:val="Balloon Text"/>
    <w:basedOn w:val="Normal"/>
    <w:link w:val="BalloonTextChar"/>
    <w:uiPriority w:val="99"/>
    <w:semiHidden/>
    <w:unhideWhenUsed/>
    <w:rsid w:val="00AE2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3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818785">
      <w:bodyDiv w:val="1"/>
      <w:marLeft w:val="0"/>
      <w:marRight w:val="0"/>
      <w:marTop w:val="0"/>
      <w:marBottom w:val="0"/>
      <w:divBdr>
        <w:top w:val="none" w:sz="0" w:space="0" w:color="auto"/>
        <w:left w:val="none" w:sz="0" w:space="0" w:color="auto"/>
        <w:bottom w:val="none" w:sz="0" w:space="0" w:color="auto"/>
        <w:right w:val="none" w:sz="0" w:space="0" w:color="auto"/>
      </w:divBdr>
    </w:div>
    <w:div w:id="209847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mtombeni@gmail.com"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fmahomed</dc:creator>
  <cp:keywords/>
  <dc:description/>
  <cp:lastModifiedBy>Regent</cp:lastModifiedBy>
  <cp:revision>8</cp:revision>
  <cp:lastPrinted>2017-07-27T10:34:00Z</cp:lastPrinted>
  <dcterms:created xsi:type="dcterms:W3CDTF">2020-04-08T06:04:00Z</dcterms:created>
  <dcterms:modified xsi:type="dcterms:W3CDTF">2020-04-08T08:25:00Z</dcterms:modified>
</cp:coreProperties>
</file>