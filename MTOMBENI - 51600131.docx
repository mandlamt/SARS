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3F2A" w14:textId="6A3ACABC" w:rsidR="00990CCC" w:rsidRDefault="00990CCC" w:rsidP="00990CCC">
      <w:pPr>
        <w:spacing w:line="360" w:lineRule="auto"/>
        <w:jc w:val="both"/>
        <w:rPr>
          <w:ins w:id="0" w:author="Author"/>
          <w:rFonts w:ascii="Times New Roman" w:hAnsi="Times New Roman" w:cs="Times New Roman"/>
          <w:b/>
          <w:sz w:val="28"/>
          <w:szCs w:val="28"/>
          <w:u w:val="single"/>
        </w:rPr>
      </w:pPr>
      <w:ins w:id="1" w:author="Author">
        <w:r>
          <w:rPr>
            <w:rFonts w:ascii="Times New Roman" w:hAnsi="Times New Roman" w:cs="Times New Roman"/>
            <w:b/>
            <w:sz w:val="28"/>
            <w:szCs w:val="28"/>
            <w:u w:val="single"/>
          </w:rPr>
          <w:t>REVISE AND SUBMIT IN TWO DAYS</w:t>
        </w:r>
      </w:ins>
    </w:p>
    <w:p w14:paraId="6C8074DF" w14:textId="40E8455F" w:rsidR="00990CCC" w:rsidRDefault="00990CCC" w:rsidP="00E73A90">
      <w:pPr>
        <w:spacing w:line="360" w:lineRule="auto"/>
        <w:jc w:val="both"/>
        <w:rPr>
          <w:ins w:id="2" w:author="Author"/>
          <w:rFonts w:ascii="Times New Roman" w:hAnsi="Times New Roman" w:cs="Times New Roman"/>
          <w:b/>
          <w:sz w:val="28"/>
          <w:szCs w:val="28"/>
          <w:u w:val="single"/>
        </w:rPr>
      </w:pPr>
      <w:ins w:id="3" w:author="Author">
        <w:r>
          <w:rPr>
            <w:rFonts w:ascii="Times New Roman" w:hAnsi="Times New Roman" w:cs="Times New Roman"/>
            <w:b/>
            <w:sz w:val="28"/>
            <w:szCs w:val="28"/>
            <w:u w:val="single"/>
          </w:rPr>
          <w:t>A.M.:02.04.2020</w:t>
        </w:r>
      </w:ins>
    </w:p>
    <w:p w14:paraId="64F4BFD5" w14:textId="53F994B9" w:rsidR="004D5497" w:rsidRDefault="004D5497" w:rsidP="004D5497">
      <w:pPr>
        <w:spacing w:line="360" w:lineRule="auto"/>
        <w:jc w:val="both"/>
        <w:rPr>
          <w:ins w:id="4" w:author="Author"/>
          <w:rFonts w:ascii="Times New Roman" w:hAnsi="Times New Roman" w:cs="Times New Roman"/>
          <w:b/>
          <w:sz w:val="28"/>
          <w:szCs w:val="28"/>
          <w:u w:val="single"/>
        </w:rPr>
      </w:pPr>
      <w:ins w:id="5" w:author="Author">
        <w:r>
          <w:rPr>
            <w:rFonts w:ascii="Times New Roman" w:hAnsi="Times New Roman" w:cs="Times New Roman"/>
            <w:b/>
            <w:sz w:val="28"/>
            <w:szCs w:val="28"/>
            <w:u w:val="single"/>
          </w:rPr>
          <w:t>SS.:02.04.2020</w:t>
        </w:r>
      </w:ins>
    </w:p>
    <w:p w14:paraId="3DDA28DD" w14:textId="77777777" w:rsidR="00F926BB" w:rsidRDefault="00F926BB" w:rsidP="00F926BB">
      <w:pPr>
        <w:jc w:val="both"/>
        <w:rPr>
          <w:ins w:id="6" w:author="Author"/>
          <w:rFonts w:ascii="Times New Roman" w:hAnsi="Times New Roman"/>
          <w:b/>
          <w:sz w:val="24"/>
          <w:szCs w:val="24"/>
          <w:u w:val="single"/>
        </w:rPr>
      </w:pPr>
      <w:ins w:id="7" w:author="Author">
        <w:r>
          <w:rPr>
            <w:rFonts w:ascii="Times New Roman" w:hAnsi="Times New Roman"/>
            <w:b/>
            <w:sz w:val="24"/>
            <w:szCs w:val="24"/>
            <w:u w:val="single"/>
          </w:rPr>
          <w:t>S.T: 02.04.2020</w:t>
        </w:r>
      </w:ins>
    </w:p>
    <w:p w14:paraId="29BA239B" w14:textId="77777777" w:rsidR="004D5497" w:rsidRDefault="004D5497" w:rsidP="00E73A90">
      <w:pPr>
        <w:spacing w:line="360" w:lineRule="auto"/>
        <w:jc w:val="both"/>
        <w:rPr>
          <w:ins w:id="8" w:author="Author"/>
          <w:rFonts w:ascii="Times New Roman" w:hAnsi="Times New Roman" w:cs="Times New Roman"/>
          <w:b/>
          <w:sz w:val="28"/>
          <w:szCs w:val="28"/>
          <w:u w:val="single"/>
        </w:rPr>
      </w:pPr>
      <w:bookmarkStart w:id="9" w:name="_GoBack"/>
      <w:bookmarkEnd w:id="9"/>
    </w:p>
    <w:p w14:paraId="3C3976BB" w14:textId="77777777" w:rsidR="004D5497" w:rsidRDefault="004D5497" w:rsidP="00E73A90">
      <w:pPr>
        <w:spacing w:line="360" w:lineRule="auto"/>
        <w:jc w:val="both"/>
        <w:rPr>
          <w:ins w:id="10" w:author="Author"/>
          <w:rFonts w:ascii="Times New Roman" w:hAnsi="Times New Roman" w:cs="Times New Roman"/>
          <w:b/>
          <w:sz w:val="28"/>
          <w:szCs w:val="28"/>
          <w:u w:val="single"/>
        </w:rPr>
      </w:pPr>
    </w:p>
    <w:p w14:paraId="2359E626" w14:textId="761033C0" w:rsidR="00394E8C" w:rsidRPr="00EC55CE" w:rsidRDefault="00394E8C" w:rsidP="004C39BE">
      <w:pPr>
        <w:spacing w:line="360" w:lineRule="auto"/>
        <w:jc w:val="center"/>
        <w:rPr>
          <w:rFonts w:ascii="Times New Roman" w:hAnsi="Times New Roman" w:cs="Times New Roman"/>
          <w:b/>
          <w:sz w:val="28"/>
          <w:szCs w:val="28"/>
          <w:u w:val="single"/>
        </w:rPr>
      </w:pPr>
      <w:r w:rsidRPr="00EC55CE">
        <w:rPr>
          <w:rFonts w:ascii="Times New Roman" w:hAnsi="Times New Roman" w:cs="Times New Roman"/>
          <w:b/>
          <w:sz w:val="28"/>
          <w:szCs w:val="28"/>
          <w:u w:val="single"/>
        </w:rPr>
        <w:t>TOPIC MOTIVATION</w:t>
      </w:r>
    </w:p>
    <w:p w14:paraId="4ADEF9E0" w14:textId="77777777" w:rsidR="00394E8C" w:rsidRPr="00EC55CE" w:rsidRDefault="00394E8C" w:rsidP="004C39BE">
      <w:pPr>
        <w:spacing w:line="360" w:lineRule="auto"/>
        <w:jc w:val="center"/>
        <w:rPr>
          <w:rFonts w:ascii="Times New Roman" w:hAnsi="Times New Roman" w:cs="Times New Roman"/>
          <w:b/>
          <w:sz w:val="28"/>
          <w:szCs w:val="28"/>
          <w:u w:val="single"/>
        </w:rPr>
      </w:pPr>
    </w:p>
    <w:p w14:paraId="6724D772"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Name</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PHILLIP MANDLA</w:t>
      </w:r>
    </w:p>
    <w:p w14:paraId="0B6A1EC9" w14:textId="77777777" w:rsidR="00394E8C" w:rsidRPr="00EC55CE" w:rsidRDefault="00394E8C" w:rsidP="004C39BE">
      <w:pPr>
        <w:spacing w:line="360" w:lineRule="auto"/>
        <w:rPr>
          <w:rFonts w:ascii="Times New Roman" w:hAnsi="Times New Roman" w:cs="Times New Roman"/>
          <w:b/>
          <w:sz w:val="28"/>
          <w:szCs w:val="28"/>
          <w:u w:val="single"/>
        </w:rPr>
      </w:pPr>
    </w:p>
    <w:p w14:paraId="012BCDDB"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Surname</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MTOMBENI</w:t>
      </w:r>
    </w:p>
    <w:p w14:paraId="0884ECF4" w14:textId="77777777" w:rsidR="00394E8C" w:rsidRPr="00EC55CE" w:rsidRDefault="00394E8C" w:rsidP="004C39BE">
      <w:pPr>
        <w:spacing w:line="360" w:lineRule="auto"/>
        <w:rPr>
          <w:rFonts w:ascii="Times New Roman" w:hAnsi="Times New Roman" w:cs="Times New Roman"/>
          <w:b/>
          <w:sz w:val="28"/>
          <w:szCs w:val="28"/>
          <w:u w:val="single"/>
        </w:rPr>
      </w:pPr>
    </w:p>
    <w:p w14:paraId="6E830E6D"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MBA Number</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51600131</w:t>
      </w:r>
    </w:p>
    <w:p w14:paraId="34CD635F" w14:textId="77777777" w:rsidR="00394E8C" w:rsidRPr="00EC55CE" w:rsidRDefault="00394E8C" w:rsidP="004C39BE">
      <w:pPr>
        <w:spacing w:line="360" w:lineRule="auto"/>
        <w:rPr>
          <w:rFonts w:ascii="Times New Roman" w:hAnsi="Times New Roman" w:cs="Times New Roman"/>
          <w:b/>
          <w:sz w:val="28"/>
          <w:szCs w:val="28"/>
          <w:u w:val="single"/>
        </w:rPr>
      </w:pPr>
    </w:p>
    <w:p w14:paraId="466A07CE" w14:textId="77777777" w:rsidR="00307768"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Title of Topic:</w:t>
      </w:r>
      <w:r w:rsidR="005B061B" w:rsidRPr="00EC55CE">
        <w:rPr>
          <w:rFonts w:ascii="Times New Roman" w:hAnsi="Times New Roman" w:cs="Times New Roman"/>
          <w:sz w:val="28"/>
          <w:szCs w:val="28"/>
        </w:rPr>
        <w:t xml:space="preserve"> </w:t>
      </w:r>
      <w:bookmarkStart w:id="11" w:name="_Hlk36004223"/>
      <w:commentRangeStart w:id="12"/>
      <w:r w:rsidR="00FA0995" w:rsidRPr="00EC55CE">
        <w:rPr>
          <w:rFonts w:ascii="Times New Roman" w:hAnsi="Times New Roman" w:cs="Times New Roman"/>
          <w:sz w:val="28"/>
          <w:szCs w:val="28"/>
        </w:rPr>
        <w:t>Investigating</w:t>
      </w:r>
      <w:r w:rsidR="00CA1389" w:rsidRPr="00EC55CE">
        <w:rPr>
          <w:rFonts w:ascii="Times New Roman" w:hAnsi="Times New Roman" w:cs="Times New Roman"/>
          <w:sz w:val="28"/>
          <w:szCs w:val="28"/>
        </w:rPr>
        <w:t xml:space="preserve"> the impact of</w:t>
      </w:r>
      <w:bookmarkEnd w:id="11"/>
      <w:r w:rsidR="00CA1389" w:rsidRPr="00EC55CE">
        <w:rPr>
          <w:rFonts w:ascii="Times New Roman" w:hAnsi="Times New Roman" w:cs="Times New Roman"/>
          <w:sz w:val="28"/>
          <w:szCs w:val="28"/>
        </w:rPr>
        <w:t xml:space="preserve"> </w:t>
      </w:r>
      <w:r w:rsidR="005B061B" w:rsidRPr="00EC55CE">
        <w:rPr>
          <w:rFonts w:ascii="Times New Roman" w:hAnsi="Times New Roman" w:cs="Times New Roman"/>
          <w:sz w:val="28"/>
          <w:szCs w:val="28"/>
        </w:rPr>
        <w:t>l</w:t>
      </w:r>
      <w:r w:rsidR="008A0D37" w:rsidRPr="00EC55CE">
        <w:rPr>
          <w:rFonts w:ascii="Times New Roman" w:hAnsi="Times New Roman" w:cs="Times New Roman"/>
          <w:sz w:val="28"/>
          <w:szCs w:val="28"/>
        </w:rPr>
        <w:t xml:space="preserve">everaging </w:t>
      </w:r>
      <w:r w:rsidR="007670AA" w:rsidRPr="00EC55CE">
        <w:rPr>
          <w:rFonts w:ascii="Times New Roman" w:hAnsi="Times New Roman" w:cs="Times New Roman"/>
          <w:sz w:val="28"/>
          <w:szCs w:val="28"/>
        </w:rPr>
        <w:t>a</w:t>
      </w:r>
      <w:r w:rsidR="008A0D37" w:rsidRPr="00EC55CE">
        <w:rPr>
          <w:rFonts w:ascii="Times New Roman" w:hAnsi="Times New Roman" w:cs="Times New Roman"/>
          <w:sz w:val="28"/>
          <w:szCs w:val="28"/>
        </w:rPr>
        <w:t xml:space="preserve">daptive leadership to respond effectively to Robotics </w:t>
      </w:r>
      <w:r w:rsidR="003359F3">
        <w:rPr>
          <w:rFonts w:ascii="Times New Roman" w:hAnsi="Times New Roman" w:cs="Times New Roman"/>
          <w:sz w:val="28"/>
          <w:szCs w:val="28"/>
        </w:rPr>
        <w:t xml:space="preserve">at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commentRangeEnd w:id="12"/>
      <w:r w:rsidR="00990CCC">
        <w:rPr>
          <w:rStyle w:val="CommentReference"/>
        </w:rPr>
        <w:commentReference w:id="12"/>
      </w:r>
      <w:r w:rsidR="007B1081" w:rsidRPr="00EC55CE">
        <w:rPr>
          <w:rFonts w:ascii="Times New Roman" w:hAnsi="Times New Roman" w:cs="Times New Roman"/>
          <w:sz w:val="28"/>
          <w:szCs w:val="28"/>
        </w:rPr>
        <w:t>.</w:t>
      </w:r>
    </w:p>
    <w:p w14:paraId="6CBA50EF" w14:textId="77777777" w:rsidR="006124EE" w:rsidRPr="00EC55CE" w:rsidRDefault="006124EE" w:rsidP="004C39BE">
      <w:pPr>
        <w:spacing w:line="360" w:lineRule="auto"/>
        <w:rPr>
          <w:rFonts w:ascii="Times New Roman" w:hAnsi="Times New Roman" w:cs="Times New Roman"/>
          <w:b/>
          <w:sz w:val="28"/>
          <w:szCs w:val="28"/>
          <w:u w:val="single"/>
        </w:rPr>
      </w:pPr>
    </w:p>
    <w:p w14:paraId="42BFDEA1"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Submission Date</w:t>
      </w:r>
      <w:r w:rsidRPr="00EC55CE">
        <w:rPr>
          <w:rFonts w:ascii="Times New Roman" w:hAnsi="Times New Roman" w:cs="Times New Roman"/>
          <w:b/>
          <w:sz w:val="28"/>
          <w:szCs w:val="28"/>
        </w:rPr>
        <w:t xml:space="preserve"> - 1: 30 March 2020</w:t>
      </w:r>
    </w:p>
    <w:p w14:paraId="55CC9F6D"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t xml:space="preserve">          - 2: </w:t>
      </w:r>
      <w:r w:rsidRPr="00EC55CE">
        <w:rPr>
          <w:rFonts w:ascii="Times New Roman" w:hAnsi="Times New Roman" w:cs="Times New Roman"/>
          <w:b/>
          <w:bCs/>
          <w:sz w:val="28"/>
          <w:szCs w:val="28"/>
        </w:rPr>
        <w:t>10 May 2020</w:t>
      </w:r>
    </w:p>
    <w:p w14:paraId="260D09BE"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t xml:space="preserve">          - 3: </w:t>
      </w:r>
      <w:r w:rsidRPr="00EC55CE">
        <w:rPr>
          <w:rFonts w:ascii="Times New Roman" w:hAnsi="Times New Roman" w:cs="Times New Roman"/>
          <w:b/>
          <w:bCs/>
          <w:sz w:val="28"/>
          <w:szCs w:val="28"/>
        </w:rPr>
        <w:t>30 September 2020</w:t>
      </w:r>
    </w:p>
    <w:p w14:paraId="5D3B7C23" w14:textId="77777777" w:rsidR="00394E8C" w:rsidRPr="00EC55CE" w:rsidRDefault="00394E8C" w:rsidP="004C39BE">
      <w:pPr>
        <w:spacing w:line="360" w:lineRule="auto"/>
        <w:rPr>
          <w:rFonts w:ascii="Times New Roman" w:hAnsi="Times New Roman" w:cs="Times New Roman"/>
          <w:sz w:val="28"/>
          <w:szCs w:val="28"/>
        </w:rPr>
      </w:pPr>
    </w:p>
    <w:p w14:paraId="4E163ACF" w14:textId="77777777" w:rsidR="002F3C98"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Region:</w:t>
      </w:r>
      <w:r w:rsidR="001E14E7" w:rsidRPr="00EC55CE">
        <w:rPr>
          <w:rFonts w:ascii="Times New Roman" w:hAnsi="Times New Roman" w:cs="Times New Roman"/>
          <w:b/>
          <w:sz w:val="28"/>
          <w:szCs w:val="28"/>
          <w:u w:val="single"/>
        </w:rPr>
        <w:t xml:space="preserve"> </w:t>
      </w:r>
      <w:r w:rsidR="001E14E7" w:rsidRPr="00EC55CE">
        <w:rPr>
          <w:rFonts w:ascii="Times New Roman" w:hAnsi="Times New Roman" w:cs="Times New Roman"/>
          <w:b/>
          <w:sz w:val="28"/>
          <w:szCs w:val="28"/>
        </w:rPr>
        <w:t>GAUTENG</w:t>
      </w:r>
    </w:p>
    <w:p w14:paraId="45DAE6D9" w14:textId="77777777" w:rsidR="006124EE" w:rsidRPr="00EC55CE" w:rsidRDefault="006124EE" w:rsidP="004C39BE">
      <w:pPr>
        <w:spacing w:line="360" w:lineRule="auto"/>
        <w:rPr>
          <w:rFonts w:ascii="Times New Roman" w:hAnsi="Times New Roman" w:cs="Times New Roman"/>
          <w:b/>
          <w:sz w:val="28"/>
          <w:szCs w:val="28"/>
          <w:u w:val="single"/>
        </w:rPr>
      </w:pPr>
    </w:p>
    <w:p w14:paraId="79D6EFE4" w14:textId="77777777" w:rsidR="006124EE" w:rsidRPr="00EC55CE" w:rsidRDefault="006124EE"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Email Address</w:t>
      </w:r>
      <w:r w:rsidRPr="00EC55CE">
        <w:rPr>
          <w:rFonts w:ascii="Times New Roman" w:hAnsi="Times New Roman" w:cs="Times New Roman"/>
          <w:b/>
          <w:sz w:val="28"/>
          <w:szCs w:val="28"/>
        </w:rPr>
        <w:t xml:space="preserve"> -Personal/Work:</w:t>
      </w:r>
      <w:r w:rsidR="00016BFA" w:rsidRPr="00EC55CE">
        <w:rPr>
          <w:rFonts w:ascii="Times New Roman" w:hAnsi="Times New Roman" w:cs="Times New Roman"/>
          <w:b/>
          <w:sz w:val="28"/>
          <w:szCs w:val="28"/>
        </w:rPr>
        <w:t xml:space="preserve"> </w:t>
      </w:r>
      <w:hyperlink r:id="rId10" w:history="1">
        <w:r w:rsidR="00016BFA" w:rsidRPr="00EC55CE">
          <w:rPr>
            <w:rStyle w:val="Hyperlink"/>
            <w:rFonts w:ascii="Times New Roman" w:hAnsi="Times New Roman" w:cs="Times New Roman"/>
            <w:sz w:val="28"/>
            <w:szCs w:val="28"/>
          </w:rPr>
          <w:t>pmmtombeni@gmail.com</w:t>
        </w:r>
      </w:hyperlink>
      <w:r w:rsidR="001E14E7" w:rsidRPr="00EC55CE">
        <w:rPr>
          <w:rFonts w:ascii="Times New Roman" w:hAnsi="Times New Roman" w:cs="Times New Roman"/>
          <w:b/>
          <w:sz w:val="28"/>
          <w:szCs w:val="28"/>
        </w:rPr>
        <w:t xml:space="preserve"> /</w:t>
      </w:r>
      <w:r w:rsidR="00016BFA" w:rsidRPr="00EC55CE">
        <w:rPr>
          <w:rFonts w:ascii="Times New Roman" w:hAnsi="Times New Roman" w:cs="Times New Roman"/>
          <w:b/>
          <w:sz w:val="28"/>
          <w:szCs w:val="28"/>
        </w:rPr>
        <w:t>mandla.mtombeni@wesbank.co.za</w:t>
      </w:r>
    </w:p>
    <w:p w14:paraId="45BDEE98" w14:textId="77777777" w:rsidR="006124EE"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r>
      <w:r w:rsidR="001E14E7" w:rsidRPr="00EC55CE">
        <w:rPr>
          <w:rFonts w:ascii="Times New Roman" w:hAnsi="Times New Roman" w:cs="Times New Roman"/>
          <w:b/>
          <w:sz w:val="28"/>
          <w:szCs w:val="28"/>
        </w:rPr>
        <w:t xml:space="preserve">      </w:t>
      </w:r>
      <w:r w:rsidRPr="00EC55CE">
        <w:rPr>
          <w:rFonts w:ascii="Times New Roman" w:hAnsi="Times New Roman" w:cs="Times New Roman"/>
          <w:b/>
          <w:sz w:val="28"/>
          <w:szCs w:val="28"/>
        </w:rPr>
        <w:t>Student:</w:t>
      </w:r>
      <w:r w:rsidR="00016BFA" w:rsidRPr="00EC55CE">
        <w:rPr>
          <w:rFonts w:ascii="Times New Roman" w:hAnsi="Times New Roman" w:cs="Times New Roman"/>
          <w:b/>
          <w:sz w:val="28"/>
          <w:szCs w:val="28"/>
        </w:rPr>
        <w:t>51600131</w:t>
      </w:r>
    </w:p>
    <w:p w14:paraId="2277254C" w14:textId="4399DB2F" w:rsidR="006124E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Contact Number:</w:t>
      </w:r>
      <w:r w:rsidR="00016BFA" w:rsidRPr="00EC55CE">
        <w:rPr>
          <w:rFonts w:ascii="Times New Roman" w:hAnsi="Times New Roman" w:cs="Times New Roman"/>
          <w:b/>
          <w:sz w:val="28"/>
          <w:szCs w:val="28"/>
          <w:u w:val="single"/>
        </w:rPr>
        <w:t xml:space="preserve">  </w:t>
      </w:r>
      <w:r w:rsidR="00016BFA" w:rsidRPr="00EC55CE">
        <w:rPr>
          <w:rFonts w:ascii="Times New Roman" w:hAnsi="Times New Roman" w:cs="Times New Roman"/>
          <w:b/>
          <w:sz w:val="28"/>
          <w:szCs w:val="28"/>
        </w:rPr>
        <w:t>0116326930</w:t>
      </w:r>
      <w:r w:rsidR="001E14E7" w:rsidRPr="00EC55CE">
        <w:rPr>
          <w:rFonts w:ascii="Times New Roman" w:hAnsi="Times New Roman" w:cs="Times New Roman"/>
          <w:b/>
          <w:sz w:val="28"/>
          <w:szCs w:val="28"/>
        </w:rPr>
        <w:t xml:space="preserve"> / 0765685999</w:t>
      </w:r>
    </w:p>
    <w:p w14:paraId="007A6FB9" w14:textId="77777777" w:rsidR="008F661F" w:rsidRPr="00EC55CE" w:rsidRDefault="008F661F" w:rsidP="004C39BE">
      <w:pPr>
        <w:spacing w:line="360" w:lineRule="auto"/>
        <w:rPr>
          <w:rFonts w:ascii="Times New Roman" w:hAnsi="Times New Roman" w:cs="Times New Roman"/>
          <w:b/>
          <w:sz w:val="28"/>
          <w:szCs w:val="28"/>
          <w:u w:val="single"/>
        </w:rPr>
      </w:pPr>
    </w:p>
    <w:p w14:paraId="4FDE938C" w14:textId="77777777" w:rsidR="005A5769" w:rsidRPr="00EC55CE" w:rsidRDefault="00394E8C"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Title of the Research/Topic</w:t>
      </w:r>
      <w:r w:rsidR="00016BFA" w:rsidRPr="00EC55CE">
        <w:rPr>
          <w:rFonts w:ascii="Times New Roman" w:hAnsi="Times New Roman" w:cs="Times New Roman"/>
          <w:b/>
          <w:sz w:val="28"/>
          <w:szCs w:val="28"/>
          <w:u w:val="single"/>
        </w:rPr>
        <w:t xml:space="preserve"> </w:t>
      </w:r>
      <w:r w:rsidR="002E7F3F" w:rsidRPr="00EC55CE">
        <w:rPr>
          <w:rFonts w:ascii="Times New Roman" w:hAnsi="Times New Roman" w:cs="Times New Roman"/>
          <w:b/>
          <w:sz w:val="28"/>
          <w:szCs w:val="28"/>
          <w:u w:val="single"/>
        </w:rPr>
        <w:t xml:space="preserve"> </w:t>
      </w:r>
      <w:r w:rsidR="00FA0995" w:rsidRPr="00EC55CE">
        <w:rPr>
          <w:rFonts w:ascii="Times New Roman" w:hAnsi="Times New Roman" w:cs="Times New Roman"/>
          <w:sz w:val="28"/>
          <w:szCs w:val="28"/>
        </w:rPr>
        <w:t xml:space="preserve">Investigating the impact of 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-software</w:t>
      </w:r>
      <w:r w:rsidR="003359F3"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r w:rsidR="003359F3" w:rsidRPr="00EC55CE">
        <w:rPr>
          <w:rFonts w:ascii="Times New Roman" w:hAnsi="Times New Roman" w:cs="Times New Roman"/>
          <w:sz w:val="28"/>
          <w:szCs w:val="28"/>
        </w:rPr>
        <w:t>.</w:t>
      </w:r>
    </w:p>
    <w:p w14:paraId="28CF51E1" w14:textId="77777777" w:rsidR="00B12DEA"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Brief details/motivation for the topic.</w:t>
      </w:r>
      <w:r w:rsidR="00016BFA" w:rsidRPr="00EC55CE">
        <w:rPr>
          <w:rFonts w:ascii="Times New Roman" w:hAnsi="Times New Roman" w:cs="Times New Roman"/>
          <w:b/>
          <w:sz w:val="28"/>
          <w:szCs w:val="28"/>
          <w:u w:val="single"/>
        </w:rPr>
        <w:t xml:space="preserve"> </w:t>
      </w:r>
    </w:p>
    <w:p w14:paraId="3484ED6B" w14:textId="77777777" w:rsidR="006E5B77" w:rsidRPr="00EC55CE"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Technology is changing at a rapid pace. Technologies such as WhatsApp have disrupted the telecoms industry rendering (Short Message Service) SMS and voice calling irrelevant. For mobile operators there has been a general trend to move away from voice and SMS to data services. Operators that have encouraged the use of data service have seen an increase in revenue as opposed to those who blocked or made the use of data service relatively expensive (Stork, </w:t>
      </w:r>
      <w:proofErr w:type="spellStart"/>
      <w:r w:rsidRPr="00EC55CE">
        <w:rPr>
          <w:rFonts w:ascii="Times New Roman" w:hAnsi="Times New Roman" w:cs="Times New Roman"/>
          <w:sz w:val="28"/>
          <w:szCs w:val="28"/>
        </w:rPr>
        <w:t>Esselaar</w:t>
      </w:r>
      <w:proofErr w:type="spellEnd"/>
      <w:r w:rsidRPr="00EC55CE">
        <w:rPr>
          <w:rFonts w:ascii="Times New Roman" w:hAnsi="Times New Roman" w:cs="Times New Roman"/>
          <w:sz w:val="28"/>
          <w:szCs w:val="28"/>
        </w:rPr>
        <w:t xml:space="preserve"> &amp; Chair, 2017). </w:t>
      </w:r>
    </w:p>
    <w:p w14:paraId="6A95030D" w14:textId="77777777" w:rsidR="006E5B77"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Analytics, Big data, artificial intelligence, crypto currency and blockchain are amongst a myriad of emerging technologies available to organisations to exploit. These technologies are either impacting organisations or going to impact organisations or a worse possibility, whereby organisations are not aware of the </w:t>
      </w:r>
      <w:r w:rsidRPr="00EC55CE">
        <w:rPr>
          <w:rFonts w:ascii="Times New Roman" w:hAnsi="Times New Roman" w:cs="Times New Roman"/>
          <w:sz w:val="28"/>
          <w:szCs w:val="28"/>
        </w:rPr>
        <w:lastRenderedPageBreak/>
        <w:t>impending impact. Business leaders are faced with these technologies and a required to make business sense of them. Failure to act can be detrimental to business as in the case of Kodak, where the traditional cameras was replaced by digital cameras but Kodak failed to exploit the opportunity of that new technology resulting Kodak losing its dominant position to new entrants such as Fuji who embraced and improved the new technology (</w:t>
      </w:r>
      <w:proofErr w:type="spellStart"/>
      <w:r w:rsidRPr="00EC55CE">
        <w:rPr>
          <w:rFonts w:ascii="Times New Roman" w:hAnsi="Times New Roman" w:cs="Times New Roman"/>
          <w:sz w:val="28"/>
          <w:szCs w:val="28"/>
        </w:rPr>
        <w:t>Mithas</w:t>
      </w:r>
      <w:proofErr w:type="spellEnd"/>
      <w:r w:rsidRPr="00EC55CE">
        <w:rPr>
          <w:rFonts w:ascii="Times New Roman" w:hAnsi="Times New Roman" w:cs="Times New Roman"/>
          <w:sz w:val="28"/>
          <w:szCs w:val="28"/>
        </w:rPr>
        <w:t xml:space="preserve"> &amp; Lucas, 2010). </w:t>
      </w:r>
    </w:p>
    <w:p w14:paraId="71A2FA1D" w14:textId="77777777" w:rsidR="00EC55CE" w:rsidRPr="00EC55CE" w:rsidRDefault="00EC55CE" w:rsidP="004C39BE">
      <w:pPr>
        <w:pStyle w:val="Default"/>
        <w:spacing w:line="360" w:lineRule="auto"/>
        <w:rPr>
          <w:rFonts w:ascii="Times New Roman" w:hAnsi="Times New Roman" w:cs="Times New Roman"/>
          <w:sz w:val="28"/>
          <w:szCs w:val="28"/>
        </w:rPr>
      </w:pPr>
    </w:p>
    <w:p w14:paraId="1462160F" w14:textId="77777777" w:rsidR="006E5B77"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In the same light, choosing the wrong technology can also be detrimental to an organisation. In the late 1990s Nokia was a world leader in smartphones and was lauded as an innovative technology organisation. However, between 2005 and 2010 Nokia went through a rapid decline. The Android open source operating system (OS) was introduced, but Nokia being a dominant player decided to improve its proprietary OS to ensure sustainable profit. Customers rejected Nokia and opted for new entrants such as Samsung which had adopted the Android OS (</w:t>
      </w:r>
      <w:proofErr w:type="spellStart"/>
      <w:r w:rsidRPr="00EC55CE">
        <w:rPr>
          <w:rFonts w:ascii="Times New Roman" w:hAnsi="Times New Roman" w:cs="Times New Roman"/>
          <w:sz w:val="28"/>
          <w:szCs w:val="28"/>
        </w:rPr>
        <w:t>Vuori</w:t>
      </w:r>
      <w:proofErr w:type="spellEnd"/>
      <w:r w:rsidRPr="00EC55CE">
        <w:rPr>
          <w:rFonts w:ascii="Times New Roman" w:hAnsi="Times New Roman" w:cs="Times New Roman"/>
          <w:sz w:val="28"/>
          <w:szCs w:val="28"/>
        </w:rPr>
        <w:t xml:space="preserve"> &amp; </w:t>
      </w:r>
      <w:proofErr w:type="spellStart"/>
      <w:r w:rsidRPr="00EC55CE">
        <w:rPr>
          <w:rFonts w:ascii="Times New Roman" w:hAnsi="Times New Roman" w:cs="Times New Roman"/>
          <w:sz w:val="28"/>
          <w:szCs w:val="28"/>
        </w:rPr>
        <w:t>Huy</w:t>
      </w:r>
      <w:proofErr w:type="spellEnd"/>
      <w:r w:rsidRPr="00EC55CE">
        <w:rPr>
          <w:rFonts w:ascii="Times New Roman" w:hAnsi="Times New Roman" w:cs="Times New Roman"/>
          <w:sz w:val="28"/>
          <w:szCs w:val="28"/>
        </w:rPr>
        <w:t xml:space="preserve">, 2016). </w:t>
      </w:r>
    </w:p>
    <w:p w14:paraId="11F50A1B" w14:textId="77777777" w:rsidR="00EC55CE" w:rsidRPr="00EC55CE" w:rsidRDefault="00EC55CE" w:rsidP="004C39BE">
      <w:pPr>
        <w:pStyle w:val="Default"/>
        <w:spacing w:line="360" w:lineRule="auto"/>
        <w:rPr>
          <w:rFonts w:ascii="Times New Roman" w:hAnsi="Times New Roman" w:cs="Times New Roman"/>
          <w:sz w:val="28"/>
          <w:szCs w:val="28"/>
        </w:rPr>
      </w:pPr>
    </w:p>
    <w:p w14:paraId="00915A52" w14:textId="77777777" w:rsidR="006E5B77" w:rsidRPr="00EC55CE"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Changes in technology will lead to more of these types of decisions been taken by business leaders and robotics is no exception. It is estimated that by 2025 robots will eliminate half of the current jobs. This is primarily driven by improvements in technology whereby a $1000 PC could be equivalent to a human brain by 2020 (Halal, </w:t>
      </w:r>
      <w:proofErr w:type="spellStart"/>
      <w:r w:rsidRPr="00EC55CE">
        <w:rPr>
          <w:rFonts w:ascii="Times New Roman" w:hAnsi="Times New Roman" w:cs="Times New Roman"/>
          <w:sz w:val="28"/>
          <w:szCs w:val="28"/>
        </w:rPr>
        <w:t>Kolber</w:t>
      </w:r>
      <w:proofErr w:type="spellEnd"/>
      <w:r w:rsidRPr="00EC55CE">
        <w:rPr>
          <w:rFonts w:ascii="Times New Roman" w:hAnsi="Times New Roman" w:cs="Times New Roman"/>
          <w:sz w:val="28"/>
          <w:szCs w:val="28"/>
        </w:rPr>
        <w:t xml:space="preserve">, Davies &amp; Global, 2016). Potentially, the adoption or use of robotics can help organisations achieve sustainable profitability by minimising costs (as the price of robotics declines) while at the same time maximise efficiency (due to technology improvements) resulting in disruptive changes in business. It is good business to use Robotics, because as Robotics prices decline, the supply 5 </w:t>
      </w:r>
    </w:p>
    <w:p w14:paraId="6342AB38" w14:textId="77777777" w:rsidR="006E5B77" w:rsidRPr="00EC55CE" w:rsidRDefault="006E5B77" w:rsidP="004C39BE">
      <w:pPr>
        <w:pStyle w:val="Default"/>
        <w:spacing w:line="360" w:lineRule="auto"/>
        <w:rPr>
          <w:rFonts w:ascii="Times New Roman" w:hAnsi="Times New Roman" w:cs="Times New Roman"/>
          <w:color w:val="auto"/>
          <w:sz w:val="28"/>
          <w:szCs w:val="28"/>
        </w:rPr>
      </w:pPr>
    </w:p>
    <w:p w14:paraId="0FAF5C5D" w14:textId="77777777" w:rsidR="006E5B77" w:rsidRPr="00EC55CE" w:rsidRDefault="006E5B77" w:rsidP="004C39BE">
      <w:pPr>
        <w:pStyle w:val="Default"/>
        <w:pageBreakBefore/>
        <w:spacing w:line="360" w:lineRule="auto"/>
        <w:rPr>
          <w:rFonts w:ascii="Times New Roman" w:hAnsi="Times New Roman" w:cs="Times New Roman"/>
          <w:color w:val="auto"/>
          <w:sz w:val="28"/>
          <w:szCs w:val="28"/>
        </w:rPr>
      </w:pPr>
      <w:r w:rsidRPr="00EC55CE">
        <w:rPr>
          <w:rFonts w:ascii="Times New Roman" w:hAnsi="Times New Roman" w:cs="Times New Roman"/>
          <w:color w:val="auto"/>
          <w:sz w:val="28"/>
          <w:szCs w:val="28"/>
        </w:rPr>
        <w:lastRenderedPageBreak/>
        <w:t>for Robotics increases creating a critical mass, resulting in a fall in output price and increase in output and labour productivity (</w:t>
      </w:r>
      <w:proofErr w:type="spellStart"/>
      <w:r w:rsidRPr="00EC55CE">
        <w:rPr>
          <w:rFonts w:ascii="Times New Roman" w:hAnsi="Times New Roman" w:cs="Times New Roman"/>
          <w:color w:val="auto"/>
          <w:sz w:val="28"/>
          <w:szCs w:val="28"/>
        </w:rPr>
        <w:t>Dirican</w:t>
      </w:r>
      <w:proofErr w:type="spellEnd"/>
      <w:r w:rsidRPr="00EC55CE">
        <w:rPr>
          <w:rFonts w:ascii="Times New Roman" w:hAnsi="Times New Roman" w:cs="Times New Roman"/>
          <w:color w:val="auto"/>
          <w:sz w:val="28"/>
          <w:szCs w:val="28"/>
        </w:rPr>
        <w:t xml:space="preserve">, 2015; </w:t>
      </w:r>
      <w:proofErr w:type="spellStart"/>
      <w:r w:rsidRPr="00EC55CE">
        <w:rPr>
          <w:rFonts w:ascii="Times New Roman" w:hAnsi="Times New Roman" w:cs="Times New Roman"/>
          <w:color w:val="auto"/>
          <w:sz w:val="28"/>
          <w:szCs w:val="28"/>
        </w:rPr>
        <w:t>Graetz</w:t>
      </w:r>
      <w:proofErr w:type="spellEnd"/>
      <w:r w:rsidRPr="00EC55CE">
        <w:rPr>
          <w:rFonts w:ascii="Times New Roman" w:hAnsi="Times New Roman" w:cs="Times New Roman"/>
          <w:color w:val="auto"/>
          <w:sz w:val="28"/>
          <w:szCs w:val="28"/>
        </w:rPr>
        <w:t xml:space="preserve"> &amp; Michaels, 2018). </w:t>
      </w:r>
    </w:p>
    <w:p w14:paraId="557712A2" w14:textId="77777777" w:rsidR="006E5B77" w:rsidRPr="00EC55CE" w:rsidRDefault="006E5B77" w:rsidP="004C39BE">
      <w:pPr>
        <w:spacing w:line="360" w:lineRule="auto"/>
        <w:rPr>
          <w:rFonts w:ascii="Times New Roman" w:hAnsi="Times New Roman" w:cs="Times New Roman"/>
          <w:b/>
          <w:sz w:val="28"/>
          <w:szCs w:val="28"/>
          <w:u w:val="single"/>
        </w:rPr>
      </w:pPr>
      <w:r w:rsidRPr="00EC55CE">
        <w:rPr>
          <w:rFonts w:ascii="Times New Roman" w:hAnsi="Times New Roman" w:cs="Times New Roman"/>
          <w:sz w:val="28"/>
          <w:szCs w:val="28"/>
        </w:rPr>
        <w:t xml:space="preserve">The pace at which the changes happen does not allow business leaders a long time to ponder over what decision to make. Business leaders need to find a way to assess, sense make and take decisions that would be most valuable for their business. This paper seeks to understand “the extent to which leaders make appropriate changes, strategies and tactic” (Yukl &amp; </w:t>
      </w:r>
      <w:proofErr w:type="spellStart"/>
      <w:r w:rsidRPr="00EC55CE">
        <w:rPr>
          <w:rFonts w:ascii="Times New Roman" w:hAnsi="Times New Roman" w:cs="Times New Roman"/>
          <w:sz w:val="28"/>
          <w:szCs w:val="28"/>
        </w:rPr>
        <w:t>Mahsud</w:t>
      </w:r>
      <w:proofErr w:type="spellEnd"/>
      <w:r w:rsidRPr="00EC55CE">
        <w:rPr>
          <w:rFonts w:ascii="Times New Roman" w:hAnsi="Times New Roman" w:cs="Times New Roman"/>
          <w:sz w:val="28"/>
          <w:szCs w:val="28"/>
        </w:rPr>
        <w:t>, 2010) when dealing with robotics. This flexibility in leadership is what is known as adaptive leadership.</w:t>
      </w:r>
    </w:p>
    <w:p w14:paraId="5412A931" w14:textId="77777777" w:rsidR="00B12DEA" w:rsidRDefault="00B12DEA"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The more pervasive technology becomes the more established patterns of behaviour and the way things are done are driven to change. Email for example has replaced paper-based mails that used to be distributed via the post office. The adoption of email has resulted in people preferring to receive emails than paper-based mail. Bezuidenhout (2017) postulated that Robotics will lead to a change in jobs and workforce. Some jobs will fall away, new jobs will be created, and other jobs may change. Robotics has started to replace jobs that are predictable and routine. New jobs have been created for people to codify those routine and predictable jobs. Some of the people that codify the jobs came from the impacted jobs because while they did not have the technical skills, they had the institutional knowledge related to the jobs to be codify and hence introduce elements of Robotics into the job. </w:t>
      </w:r>
    </w:p>
    <w:p w14:paraId="6AF19C8F" w14:textId="77777777" w:rsidR="00EC55CE" w:rsidRPr="00EC55CE" w:rsidRDefault="00EC55CE" w:rsidP="004C39BE">
      <w:pPr>
        <w:pStyle w:val="Default"/>
        <w:spacing w:line="360" w:lineRule="auto"/>
        <w:rPr>
          <w:rFonts w:ascii="Times New Roman" w:hAnsi="Times New Roman" w:cs="Times New Roman"/>
          <w:sz w:val="28"/>
          <w:szCs w:val="28"/>
        </w:rPr>
      </w:pPr>
    </w:p>
    <w:p w14:paraId="520FF908" w14:textId="77777777" w:rsidR="00B12DEA" w:rsidRDefault="00B12DEA"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Jobs that are susceptible to automation are referred to as Stratum I jobs. They are repetitive and predictable. These changes, in the world of business, have been driven by Robotics and have an impact on how business leaders supervise and </w:t>
      </w:r>
      <w:r w:rsidRPr="00EC55CE">
        <w:rPr>
          <w:rFonts w:ascii="Times New Roman" w:hAnsi="Times New Roman" w:cs="Times New Roman"/>
          <w:sz w:val="28"/>
          <w:szCs w:val="28"/>
        </w:rPr>
        <w:lastRenderedPageBreak/>
        <w:t xml:space="preserve">manage of people or things. Not only must business leaders deal with external forces brought about by technological advancements, but they need to address the internal forces by developing workforce strategies to mitigate the effects of “technological unemployment” and “technology anxiety” (Bezuidenhout, 2017; Peters, 2017). Business leaders need to have the ability to respond appropriately to the changes in their environment. Leveraging adaptive leadership can help business leaders deal with change and uncertainty. </w:t>
      </w:r>
    </w:p>
    <w:p w14:paraId="49D19514" w14:textId="77777777" w:rsidR="00EC55CE" w:rsidRPr="00EC55CE" w:rsidRDefault="00EC55CE" w:rsidP="004C39BE">
      <w:pPr>
        <w:pStyle w:val="Default"/>
        <w:spacing w:line="360" w:lineRule="auto"/>
        <w:rPr>
          <w:rFonts w:ascii="Times New Roman" w:hAnsi="Times New Roman" w:cs="Times New Roman"/>
          <w:sz w:val="28"/>
          <w:szCs w:val="28"/>
        </w:rPr>
      </w:pPr>
    </w:p>
    <w:p w14:paraId="239526A2" w14:textId="3A918E17" w:rsidR="00C4006C" w:rsidRPr="00EC55CE" w:rsidRDefault="00B12DEA" w:rsidP="004C39BE">
      <w:pPr>
        <w:spacing w:line="360" w:lineRule="auto"/>
        <w:rPr>
          <w:rFonts w:ascii="Times New Roman" w:hAnsi="Times New Roman" w:cs="Times New Roman"/>
          <w:sz w:val="28"/>
          <w:szCs w:val="28"/>
        </w:rPr>
      </w:pPr>
      <w:r w:rsidRPr="00EC55CE">
        <w:rPr>
          <w:rFonts w:ascii="Times New Roman" w:hAnsi="Times New Roman" w:cs="Times New Roman"/>
          <w:b/>
          <w:bCs/>
          <w:sz w:val="28"/>
          <w:szCs w:val="28"/>
        </w:rPr>
        <w:t xml:space="preserve">Adaptive leadership: </w:t>
      </w:r>
      <w:r w:rsidRPr="00EC55CE">
        <w:rPr>
          <w:rFonts w:ascii="Times New Roman" w:hAnsi="Times New Roman" w:cs="Times New Roman"/>
          <w:sz w:val="28"/>
          <w:szCs w:val="28"/>
        </w:rPr>
        <w:t xml:space="preserve">Adaptive leadership is “flexible and adaptive leadership involves changing behaviour in appropriate ways as the situation changes” (Yukl &amp; </w:t>
      </w:r>
      <w:proofErr w:type="spellStart"/>
      <w:r w:rsidRPr="00EC55CE">
        <w:rPr>
          <w:rFonts w:ascii="Times New Roman" w:hAnsi="Times New Roman" w:cs="Times New Roman"/>
          <w:sz w:val="28"/>
          <w:szCs w:val="28"/>
        </w:rPr>
        <w:t>Mahsud</w:t>
      </w:r>
      <w:proofErr w:type="spellEnd"/>
      <w:r w:rsidRPr="00EC55CE">
        <w:rPr>
          <w:rFonts w:ascii="Times New Roman" w:hAnsi="Times New Roman" w:cs="Times New Roman"/>
          <w:sz w:val="28"/>
          <w:szCs w:val="28"/>
        </w:rPr>
        <w:t xml:space="preserve">, 2010, p. 81). This type of leadership is ideal for dealing with a constantly changing environment </w:t>
      </w:r>
      <w:r w:rsidR="00C4006C" w:rsidRPr="00EC55CE">
        <w:rPr>
          <w:rFonts w:ascii="Times New Roman" w:hAnsi="Times New Roman" w:cs="Times New Roman"/>
          <w:sz w:val="28"/>
          <w:szCs w:val="28"/>
        </w:rPr>
        <w:t>.</w:t>
      </w:r>
    </w:p>
    <w:p w14:paraId="2BF7D0A5" w14:textId="77777777" w:rsidR="00C4006C" w:rsidRPr="00EC55CE" w:rsidRDefault="00C4006C" w:rsidP="004C39BE">
      <w:pPr>
        <w:spacing w:line="360" w:lineRule="auto"/>
        <w:rPr>
          <w:rFonts w:ascii="Times New Roman" w:hAnsi="Times New Roman" w:cs="Times New Roman"/>
          <w:sz w:val="28"/>
          <w:szCs w:val="28"/>
        </w:rPr>
      </w:pPr>
      <w:r w:rsidRPr="00EC55CE">
        <w:rPr>
          <w:rFonts w:ascii="Times New Roman" w:hAnsi="Times New Roman" w:cs="Times New Roman"/>
          <w:b/>
          <w:bCs/>
          <w:sz w:val="28"/>
          <w:szCs w:val="28"/>
        </w:rPr>
        <w:t xml:space="preserve">Robotics: </w:t>
      </w:r>
      <w:r w:rsidRPr="00EC55CE">
        <w:rPr>
          <w:rFonts w:ascii="Times New Roman" w:hAnsi="Times New Roman" w:cs="Times New Roman"/>
          <w:sz w:val="28"/>
          <w:szCs w:val="28"/>
        </w:rPr>
        <w:t xml:space="preserve">Robotics is defined as an “intelligent robot or a mechanical creature that can function autonomously” (Murphy (2000) in </w:t>
      </w:r>
      <w:proofErr w:type="spellStart"/>
      <w:r w:rsidRPr="00EC55CE">
        <w:rPr>
          <w:rFonts w:ascii="Times New Roman" w:hAnsi="Times New Roman" w:cs="Times New Roman"/>
          <w:sz w:val="28"/>
          <w:szCs w:val="28"/>
        </w:rPr>
        <w:t>Dirican</w:t>
      </w:r>
      <w:proofErr w:type="spellEnd"/>
      <w:r w:rsidRPr="00EC55CE">
        <w:rPr>
          <w:rFonts w:ascii="Times New Roman" w:hAnsi="Times New Roman" w:cs="Times New Roman"/>
          <w:sz w:val="28"/>
          <w:szCs w:val="28"/>
        </w:rPr>
        <w:t>, 2015, p. 567).</w:t>
      </w:r>
    </w:p>
    <w:p w14:paraId="5D0C21D5" w14:textId="77777777" w:rsidR="00B12DEA" w:rsidRPr="00EC55CE" w:rsidRDefault="00B12DEA" w:rsidP="004C39BE">
      <w:pPr>
        <w:spacing w:line="360" w:lineRule="auto"/>
        <w:rPr>
          <w:rFonts w:ascii="Times New Roman" w:hAnsi="Times New Roman" w:cs="Times New Roman"/>
          <w:sz w:val="28"/>
          <w:szCs w:val="28"/>
        </w:rPr>
      </w:pPr>
    </w:p>
    <w:p w14:paraId="357AC4B1" w14:textId="77777777" w:rsidR="006227C3" w:rsidRPr="00EC55CE" w:rsidRDefault="00394E8C"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The Aim of the Study</w:t>
      </w:r>
      <w:r w:rsidR="00016BFA" w:rsidRPr="00EC55CE">
        <w:rPr>
          <w:rFonts w:ascii="Times New Roman" w:hAnsi="Times New Roman" w:cs="Times New Roman"/>
          <w:sz w:val="28"/>
          <w:szCs w:val="28"/>
        </w:rPr>
        <w:t xml:space="preserve"> </w:t>
      </w:r>
      <w:r w:rsidR="006227C3" w:rsidRPr="00EC55CE">
        <w:rPr>
          <w:rFonts w:ascii="Times New Roman" w:hAnsi="Times New Roman" w:cs="Times New Roman"/>
          <w:sz w:val="28"/>
          <w:szCs w:val="28"/>
        </w:rPr>
        <w:t xml:space="preserve">The aim of the study is to investigate the impact of 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-software</w:t>
      </w:r>
      <w:r w:rsidR="003359F3"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r w:rsidR="003359F3" w:rsidRPr="00EC55CE">
        <w:rPr>
          <w:rFonts w:ascii="Times New Roman" w:hAnsi="Times New Roman" w:cs="Times New Roman"/>
          <w:sz w:val="28"/>
          <w:szCs w:val="28"/>
        </w:rPr>
        <w:t>.</w:t>
      </w:r>
    </w:p>
    <w:p w14:paraId="41D88BC0" w14:textId="77777777" w:rsidR="00394E8C" w:rsidRPr="00EC55CE" w:rsidRDefault="00394E8C" w:rsidP="004C39BE">
      <w:pPr>
        <w:spacing w:line="360" w:lineRule="auto"/>
        <w:rPr>
          <w:rFonts w:ascii="Times New Roman" w:hAnsi="Times New Roman" w:cs="Times New Roman"/>
          <w:b/>
          <w:sz w:val="28"/>
          <w:szCs w:val="28"/>
          <w:u w:val="single"/>
        </w:rPr>
      </w:pPr>
    </w:p>
    <w:p w14:paraId="2B76093C"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The Objectives of the Study.</w:t>
      </w:r>
    </w:p>
    <w:p w14:paraId="6A4D1D62" w14:textId="77777777" w:rsidR="000C13FD" w:rsidRDefault="000C13FD" w:rsidP="004C39BE">
      <w:pPr>
        <w:pStyle w:val="ListParagraph"/>
        <w:numPr>
          <w:ilvl w:val="0"/>
          <w:numId w:val="8"/>
        </w:numPr>
        <w:spacing w:line="360" w:lineRule="auto"/>
        <w:rPr>
          <w:rFonts w:ascii="Times New Roman" w:hAnsi="Times New Roman" w:cs="Times New Roman"/>
          <w:sz w:val="28"/>
          <w:szCs w:val="28"/>
        </w:rPr>
      </w:pPr>
      <w:bookmarkStart w:id="13" w:name="_Hlk36005695"/>
      <w:r w:rsidRPr="00EC55CE">
        <w:rPr>
          <w:rFonts w:ascii="Times New Roman" w:hAnsi="Times New Roman" w:cs="Times New Roman"/>
          <w:color w:val="222222"/>
          <w:sz w:val="28"/>
          <w:szCs w:val="28"/>
          <w:shd w:val="clear" w:color="auto" w:fill="FFFFFF"/>
        </w:rPr>
        <w:t xml:space="preserve">To identify the factors affecting the implementation of </w:t>
      </w:r>
      <w:r w:rsidRPr="00EC55CE">
        <w:rPr>
          <w:rFonts w:ascii="Times New Roman" w:hAnsi="Times New Roman" w:cs="Times New Roman"/>
          <w:sz w:val="28"/>
          <w:szCs w:val="28"/>
        </w:rPr>
        <w:t xml:space="preserve">leveraging adaptive leadership to respond effectively to Robotics </w:t>
      </w:r>
      <w:proofErr w:type="spellStart"/>
      <w:r w:rsidR="00EC55CE" w:rsidRPr="00EC55CE">
        <w:rPr>
          <w:rFonts w:ascii="Times New Roman" w:hAnsi="Times New Roman" w:cs="Times New Roman"/>
          <w:sz w:val="28"/>
          <w:szCs w:val="28"/>
        </w:rPr>
        <w:t>st</w:t>
      </w:r>
      <w:proofErr w:type="spellEnd"/>
      <w:r w:rsidR="00EC55CE" w:rsidRP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Pr="00EC55CE">
        <w:rPr>
          <w:rFonts w:ascii="Times New Roman" w:hAnsi="Times New Roman" w:cs="Times New Roman"/>
          <w:sz w:val="28"/>
          <w:szCs w:val="28"/>
        </w:rPr>
        <w:t>.</w:t>
      </w:r>
    </w:p>
    <w:p w14:paraId="2B6D2998" w14:textId="77777777" w:rsidR="00EC55CE" w:rsidRPr="00EC55CE" w:rsidRDefault="00EC55CE" w:rsidP="004C39BE">
      <w:pPr>
        <w:pStyle w:val="ListParagraph"/>
        <w:spacing w:line="360" w:lineRule="auto"/>
        <w:rPr>
          <w:rFonts w:ascii="Times New Roman" w:hAnsi="Times New Roman" w:cs="Times New Roman"/>
          <w:sz w:val="28"/>
          <w:szCs w:val="28"/>
        </w:rPr>
      </w:pPr>
    </w:p>
    <w:p w14:paraId="15E182C4" w14:textId="77777777" w:rsidR="000C13FD" w:rsidRPr="00EC55CE" w:rsidRDefault="000C13FD" w:rsidP="004C39BE">
      <w:pPr>
        <w:pStyle w:val="ListParagraph"/>
        <w:numPr>
          <w:ilvl w:val="0"/>
          <w:numId w:val="8"/>
        </w:numPr>
        <w:spacing w:line="360" w:lineRule="auto"/>
        <w:rPr>
          <w:rFonts w:ascii="Times New Roman" w:hAnsi="Times New Roman" w:cs="Times New Roman"/>
          <w:sz w:val="28"/>
          <w:szCs w:val="28"/>
        </w:rPr>
      </w:pPr>
      <w:r w:rsidRPr="00EC55CE">
        <w:rPr>
          <w:rFonts w:ascii="Times New Roman" w:hAnsi="Times New Roman" w:cs="Times New Roman"/>
          <w:color w:val="222222"/>
          <w:sz w:val="28"/>
          <w:szCs w:val="28"/>
          <w:shd w:val="clear" w:color="auto" w:fill="FFFFFF"/>
        </w:rPr>
        <w:lastRenderedPageBreak/>
        <w:t xml:space="preserve">To identify the current  implementation of </w:t>
      </w:r>
      <w:bookmarkStart w:id="14" w:name="_Hlk36007982"/>
      <w:r w:rsidRPr="00EC55CE">
        <w:rPr>
          <w:rFonts w:ascii="Times New Roman" w:hAnsi="Times New Roman" w:cs="Times New Roman"/>
          <w:sz w:val="28"/>
          <w:szCs w:val="28"/>
        </w:rPr>
        <w:t xml:space="preserve">leveraging adaptive leadership to respond effectively to Robotics </w:t>
      </w:r>
      <w:r w:rsidR="00BC2F02" w:rsidRPr="00EC55CE">
        <w:rPr>
          <w:rFonts w:ascii="Times New Roman" w:hAnsi="Times New Roman" w:cs="Times New Roman"/>
          <w:sz w:val="28"/>
          <w:szCs w:val="28"/>
        </w:rPr>
        <w:t xml:space="preserve">at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Pr="00EC55CE">
        <w:rPr>
          <w:rFonts w:ascii="Times New Roman" w:hAnsi="Times New Roman" w:cs="Times New Roman"/>
          <w:sz w:val="28"/>
          <w:szCs w:val="28"/>
        </w:rPr>
        <w:t>.</w:t>
      </w:r>
      <w:bookmarkEnd w:id="14"/>
    </w:p>
    <w:p w14:paraId="076244D1" w14:textId="77777777" w:rsidR="000C13FD" w:rsidRPr="00EC55CE" w:rsidRDefault="000C13FD" w:rsidP="004C39BE">
      <w:pPr>
        <w:pStyle w:val="ListParagraph"/>
        <w:spacing w:line="360" w:lineRule="auto"/>
        <w:rPr>
          <w:rFonts w:ascii="Times New Roman" w:hAnsi="Times New Roman" w:cs="Times New Roman"/>
          <w:sz w:val="28"/>
          <w:szCs w:val="28"/>
        </w:rPr>
      </w:pPr>
    </w:p>
    <w:p w14:paraId="5FF6AE76" w14:textId="77777777" w:rsidR="000C13FD" w:rsidRPr="00EC55CE" w:rsidRDefault="003A3A78" w:rsidP="004C39BE">
      <w:pPr>
        <w:pStyle w:val="ListParagraph"/>
        <w:numPr>
          <w:ilvl w:val="0"/>
          <w:numId w:val="8"/>
        </w:numPr>
        <w:spacing w:line="360" w:lineRule="auto"/>
        <w:rPr>
          <w:rFonts w:ascii="Times New Roman" w:hAnsi="Times New Roman" w:cs="Times New Roman"/>
          <w:b/>
          <w:bCs/>
          <w:sz w:val="28"/>
          <w:szCs w:val="28"/>
        </w:rPr>
      </w:pPr>
      <w:bookmarkStart w:id="15" w:name="_Hlk36006229"/>
      <w:r w:rsidRPr="00EC55CE">
        <w:rPr>
          <w:rFonts w:ascii="Times New Roman" w:hAnsi="Times New Roman" w:cs="Times New Roman"/>
          <w:color w:val="222222"/>
          <w:sz w:val="28"/>
          <w:szCs w:val="28"/>
          <w:shd w:val="clear" w:color="auto" w:fill="FFFFFF"/>
        </w:rPr>
        <w:t xml:space="preserve">To make recommendation to the management to improve the effectiveness of  working environment at </w:t>
      </w:r>
      <w:proofErr w:type="spellStart"/>
      <w:r w:rsidR="00EC55CE">
        <w:rPr>
          <w:rFonts w:ascii="Times New Roman" w:hAnsi="Times New Roman" w:cs="Times New Roman"/>
          <w:color w:val="222222"/>
          <w:sz w:val="28"/>
          <w:szCs w:val="28"/>
          <w:shd w:val="clear" w:color="auto" w:fill="FFFFFF"/>
        </w:rPr>
        <w:t>st</w:t>
      </w:r>
      <w:proofErr w:type="spellEnd"/>
      <w:r w:rsidR="00EC55CE">
        <w:rPr>
          <w:rFonts w:ascii="Times New Roman" w:hAnsi="Times New Roman" w:cs="Times New Roman"/>
          <w:color w:val="222222"/>
          <w:sz w:val="28"/>
          <w:szCs w:val="28"/>
          <w:shd w:val="clear" w:color="auto" w:fill="FFFFFF"/>
        </w:rPr>
        <w:t>-software</w:t>
      </w:r>
      <w:r w:rsidR="001E235C" w:rsidRPr="00EC55CE">
        <w:rPr>
          <w:rFonts w:ascii="Times New Roman" w:hAnsi="Times New Roman" w:cs="Times New Roman"/>
          <w:color w:val="222222"/>
          <w:sz w:val="28"/>
          <w:szCs w:val="28"/>
          <w:shd w:val="clear" w:color="auto" w:fill="FFFFFF"/>
        </w:rPr>
        <w:t xml:space="preserve"> organization</w:t>
      </w:r>
      <w:r w:rsidR="00EC55CE">
        <w:rPr>
          <w:rFonts w:ascii="Times New Roman" w:hAnsi="Times New Roman" w:cs="Times New Roman"/>
          <w:color w:val="222222"/>
          <w:sz w:val="28"/>
          <w:szCs w:val="28"/>
          <w:shd w:val="clear" w:color="auto" w:fill="FFFFFF"/>
        </w:rPr>
        <w:t>.</w:t>
      </w:r>
    </w:p>
    <w:bookmarkEnd w:id="13"/>
    <w:bookmarkEnd w:id="15"/>
    <w:p w14:paraId="158FC8F9" w14:textId="77777777" w:rsidR="000C13FD" w:rsidRPr="00EC55CE" w:rsidRDefault="000C13FD" w:rsidP="004C39BE">
      <w:pPr>
        <w:spacing w:line="360" w:lineRule="auto"/>
        <w:rPr>
          <w:rFonts w:ascii="Times New Roman" w:hAnsi="Times New Roman" w:cs="Times New Roman"/>
          <w:b/>
          <w:sz w:val="28"/>
          <w:szCs w:val="28"/>
          <w:u w:val="single"/>
        </w:rPr>
      </w:pPr>
    </w:p>
    <w:p w14:paraId="481DC5B5"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The expected research outcomes (expected results of the proposed investigation)</w:t>
      </w:r>
    </w:p>
    <w:p w14:paraId="39369502" w14:textId="77777777" w:rsidR="007D68DD" w:rsidRPr="00EC55CE" w:rsidRDefault="007D68DD" w:rsidP="004C39BE">
      <w:pPr>
        <w:spacing w:line="360" w:lineRule="auto"/>
        <w:rPr>
          <w:rFonts w:ascii="Times New Roman" w:hAnsi="Times New Roman" w:cs="Times New Roman"/>
          <w:color w:val="222222"/>
          <w:sz w:val="28"/>
          <w:szCs w:val="28"/>
          <w:shd w:val="clear" w:color="auto" w:fill="FFFFFF"/>
        </w:rPr>
      </w:pPr>
    </w:p>
    <w:p w14:paraId="7DFF48E9" w14:textId="77777777" w:rsidR="007D68DD" w:rsidRPr="00EC55CE" w:rsidRDefault="007D68DD"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To help </w:t>
      </w:r>
      <w:proofErr w:type="spellStart"/>
      <w:r w:rsidR="00EC55CE">
        <w:rPr>
          <w:rFonts w:ascii="Times New Roman" w:hAnsi="Times New Roman" w:cs="Times New Roman"/>
          <w:color w:val="222222"/>
          <w:sz w:val="28"/>
          <w:szCs w:val="28"/>
          <w:shd w:val="clear" w:color="auto" w:fill="FFFFFF"/>
        </w:rPr>
        <w:t>st</w:t>
      </w:r>
      <w:proofErr w:type="spellEnd"/>
      <w:r w:rsidR="00EC55CE">
        <w:rPr>
          <w:rFonts w:ascii="Times New Roman" w:hAnsi="Times New Roman" w:cs="Times New Roman"/>
          <w:color w:val="222222"/>
          <w:sz w:val="28"/>
          <w:szCs w:val="28"/>
          <w:shd w:val="clear" w:color="auto" w:fill="FFFFFF"/>
        </w:rPr>
        <w:t>-software</w:t>
      </w:r>
      <w:r w:rsidRPr="00EC55CE">
        <w:rPr>
          <w:rFonts w:ascii="Times New Roman" w:hAnsi="Times New Roman" w:cs="Times New Roman"/>
          <w:color w:val="222222"/>
          <w:sz w:val="28"/>
          <w:szCs w:val="28"/>
          <w:shd w:val="clear" w:color="auto" w:fill="FFFFFF"/>
        </w:rPr>
        <w:t xml:space="preserve"> management to make correct decision</w:t>
      </w:r>
      <w:r w:rsidR="00591B5E" w:rsidRPr="00EC55CE">
        <w:rPr>
          <w:rFonts w:ascii="Times New Roman" w:hAnsi="Times New Roman" w:cs="Times New Roman"/>
          <w:color w:val="222222"/>
          <w:sz w:val="28"/>
          <w:szCs w:val="28"/>
          <w:shd w:val="clear" w:color="auto" w:fill="FFFFFF"/>
        </w:rPr>
        <w:t>.</w:t>
      </w:r>
    </w:p>
    <w:p w14:paraId="459D1505" w14:textId="77777777" w:rsidR="00794801" w:rsidRPr="00EC55CE" w:rsidRDefault="00794801" w:rsidP="004C39BE">
      <w:pPr>
        <w:spacing w:line="360" w:lineRule="auto"/>
        <w:rPr>
          <w:rFonts w:ascii="Times New Roman" w:hAnsi="Times New Roman" w:cs="Times New Roman"/>
          <w:color w:val="222222"/>
          <w:sz w:val="28"/>
          <w:szCs w:val="28"/>
          <w:shd w:val="clear" w:color="auto" w:fill="FFFFFF"/>
        </w:rPr>
      </w:pPr>
    </w:p>
    <w:p w14:paraId="363C3CC1" w14:textId="77777777" w:rsidR="00794801" w:rsidRPr="00EC55CE" w:rsidRDefault="00794801"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The potential benefit of </w:t>
      </w:r>
      <w:r w:rsidRPr="00EC55CE">
        <w:rPr>
          <w:rFonts w:ascii="Times New Roman" w:hAnsi="Times New Roman" w:cs="Times New Roman"/>
          <w:sz w:val="28"/>
          <w:szCs w:val="28"/>
        </w:rPr>
        <w:t xml:space="preserve">leveraging adaptive leadership to respond effectively to Robotics at will improve the </w:t>
      </w:r>
      <w:r w:rsidR="00624F74" w:rsidRPr="00EC55CE">
        <w:rPr>
          <w:rFonts w:ascii="Times New Roman" w:hAnsi="Times New Roman" w:cs="Times New Roman"/>
          <w:sz w:val="28"/>
          <w:szCs w:val="28"/>
        </w:rPr>
        <w:t xml:space="preserve">performance  of the </w:t>
      </w:r>
      <w:r w:rsidRPr="00EC55CE">
        <w:rPr>
          <w:rFonts w:ascii="Times New Roman" w:hAnsi="Times New Roman" w:cs="Times New Roman"/>
          <w:sz w:val="28"/>
          <w:szCs w:val="28"/>
        </w:rPr>
        <w:t>organization.</w:t>
      </w:r>
    </w:p>
    <w:p w14:paraId="3FF38D15" w14:textId="77777777" w:rsidR="00B91329" w:rsidRPr="00EC55CE" w:rsidRDefault="00B91329" w:rsidP="004C39BE">
      <w:pPr>
        <w:spacing w:line="360" w:lineRule="auto"/>
        <w:rPr>
          <w:rFonts w:ascii="Times New Roman" w:hAnsi="Times New Roman" w:cs="Times New Roman"/>
          <w:color w:val="222222"/>
          <w:sz w:val="28"/>
          <w:szCs w:val="28"/>
          <w:shd w:val="clear" w:color="auto" w:fill="FFFFFF"/>
        </w:rPr>
      </w:pPr>
    </w:p>
    <w:p w14:paraId="7D7837B7" w14:textId="77777777" w:rsidR="00B91329" w:rsidRPr="00EC55CE" w:rsidRDefault="00B91329"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To show the impact of </w:t>
      </w:r>
      <w:r w:rsidRPr="00EC55CE">
        <w:rPr>
          <w:rFonts w:ascii="Times New Roman" w:hAnsi="Times New Roman" w:cs="Times New Roman"/>
          <w:sz w:val="28"/>
          <w:szCs w:val="28"/>
        </w:rPr>
        <w:t xml:space="preserve">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 xml:space="preserve">-software </w:t>
      </w:r>
      <w:r w:rsidRPr="00EC55CE">
        <w:rPr>
          <w:rFonts w:ascii="Times New Roman" w:hAnsi="Times New Roman" w:cs="Times New Roman"/>
          <w:sz w:val="28"/>
          <w:szCs w:val="28"/>
        </w:rPr>
        <w:t>in South Africa</w:t>
      </w:r>
    </w:p>
    <w:p w14:paraId="07FE6690" w14:textId="77777777" w:rsidR="00394E8C" w:rsidRPr="00EC55CE" w:rsidRDefault="00394E8C" w:rsidP="004C39BE">
      <w:pPr>
        <w:spacing w:line="360" w:lineRule="auto"/>
        <w:rPr>
          <w:rFonts w:ascii="Times New Roman" w:hAnsi="Times New Roman" w:cs="Times New Roman"/>
          <w:b/>
          <w:sz w:val="28"/>
          <w:szCs w:val="28"/>
          <w:u w:val="single"/>
        </w:rPr>
      </w:pPr>
    </w:p>
    <w:p w14:paraId="45B15830"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Details of how data/information to carry the empirical research will be collected.</w:t>
      </w:r>
    </w:p>
    <w:p w14:paraId="3F90F3EB" w14:textId="77777777" w:rsidR="002011FC" w:rsidRPr="00EC55CE" w:rsidRDefault="00956F54" w:rsidP="004C39BE">
      <w:pPr>
        <w:spacing w:line="360" w:lineRule="auto"/>
        <w:rPr>
          <w:rFonts w:ascii="Times New Roman" w:hAnsi="Times New Roman" w:cs="Times New Roman"/>
          <w:b/>
          <w:bCs/>
          <w:color w:val="222222"/>
          <w:sz w:val="28"/>
          <w:szCs w:val="28"/>
          <w:shd w:val="clear" w:color="auto" w:fill="FFFFFF"/>
        </w:rPr>
      </w:pPr>
      <w:bookmarkStart w:id="16" w:name="_Hlk36008891"/>
      <w:r w:rsidRPr="00EC55CE">
        <w:rPr>
          <w:rFonts w:ascii="Times New Roman" w:hAnsi="Times New Roman" w:cs="Times New Roman"/>
          <w:b/>
          <w:bCs/>
          <w:color w:val="222222"/>
          <w:sz w:val="28"/>
          <w:szCs w:val="28"/>
          <w:shd w:val="clear" w:color="auto" w:fill="FFFFFF"/>
        </w:rPr>
        <w:t>1)</w:t>
      </w:r>
      <w:r w:rsidR="002011FC" w:rsidRPr="00EC55CE">
        <w:rPr>
          <w:rFonts w:ascii="Times New Roman" w:hAnsi="Times New Roman" w:cs="Times New Roman"/>
          <w:b/>
          <w:bCs/>
          <w:sz w:val="28"/>
          <w:szCs w:val="28"/>
        </w:rPr>
        <w:t xml:space="preserve"> </w:t>
      </w:r>
      <w:bookmarkStart w:id="17" w:name="_Hlk36012141"/>
      <w:r w:rsidR="002011FC" w:rsidRPr="00EC55CE">
        <w:rPr>
          <w:rFonts w:ascii="Times New Roman" w:hAnsi="Times New Roman" w:cs="Times New Roman"/>
          <w:b/>
          <w:bCs/>
          <w:sz w:val="28"/>
          <w:szCs w:val="28"/>
        </w:rPr>
        <w:t xml:space="preserve">Data gathering process ,qualitative </w:t>
      </w:r>
      <w:r w:rsidR="00F07FF2" w:rsidRPr="00EC55CE">
        <w:rPr>
          <w:rFonts w:ascii="Times New Roman" w:hAnsi="Times New Roman" w:cs="Times New Roman"/>
          <w:b/>
          <w:bCs/>
          <w:sz w:val="28"/>
          <w:szCs w:val="28"/>
        </w:rPr>
        <w:t xml:space="preserve"> data collection will be used </w:t>
      </w:r>
      <w:bookmarkEnd w:id="17"/>
    </w:p>
    <w:p w14:paraId="4B7D01AA" w14:textId="77777777" w:rsidR="00956F54" w:rsidRDefault="00956F54" w:rsidP="004C39BE">
      <w:pPr>
        <w:autoSpaceDE w:val="0"/>
        <w:autoSpaceDN w:val="0"/>
        <w:adjustRightInd w:val="0"/>
        <w:spacing w:after="0" w:line="360" w:lineRule="auto"/>
        <w:rPr>
          <w:rFonts w:ascii="Times New Roman" w:hAnsi="Times New Roman" w:cs="Times New Roman"/>
          <w:b/>
          <w:bCs/>
          <w:color w:val="000000"/>
          <w:sz w:val="28"/>
          <w:szCs w:val="28"/>
          <w:lang w:val="en-US"/>
        </w:rPr>
      </w:pPr>
      <w:bookmarkStart w:id="18" w:name="_Hlk36013162"/>
      <w:r w:rsidRPr="00EC55CE">
        <w:rPr>
          <w:rFonts w:ascii="Times New Roman" w:hAnsi="Times New Roman" w:cs="Times New Roman"/>
          <w:b/>
          <w:bCs/>
          <w:color w:val="000000"/>
          <w:sz w:val="28"/>
          <w:szCs w:val="28"/>
          <w:lang w:val="en-US"/>
        </w:rPr>
        <w:t>2)</w:t>
      </w:r>
      <w:r w:rsidR="001B3C41" w:rsidRPr="00EC55CE">
        <w:rPr>
          <w:rFonts w:ascii="Times New Roman" w:hAnsi="Times New Roman" w:cs="Times New Roman"/>
          <w:b/>
          <w:bCs/>
          <w:color w:val="000000"/>
          <w:sz w:val="28"/>
          <w:szCs w:val="28"/>
          <w:lang w:val="en-US"/>
        </w:rPr>
        <w:t>Data collection</w:t>
      </w:r>
      <w:r w:rsidRPr="00EC55CE">
        <w:rPr>
          <w:rFonts w:ascii="Times New Roman" w:hAnsi="Times New Roman" w:cs="Times New Roman"/>
          <w:b/>
          <w:bCs/>
          <w:color w:val="000000"/>
          <w:sz w:val="28"/>
          <w:szCs w:val="28"/>
          <w:lang w:val="en-US"/>
        </w:rPr>
        <w:t xml:space="preserve"> instrument </w:t>
      </w:r>
    </w:p>
    <w:p w14:paraId="2D5C75C3" w14:textId="77777777" w:rsidR="00BE0E73" w:rsidRPr="00EC55CE" w:rsidRDefault="00BE0E73" w:rsidP="00BE0E73">
      <w:pPr>
        <w:pStyle w:val="Default"/>
        <w:spacing w:line="360" w:lineRule="auto"/>
        <w:rPr>
          <w:rFonts w:ascii="Times New Roman" w:hAnsi="Times New Roman" w:cs="Times New Roman"/>
          <w:sz w:val="28"/>
          <w:szCs w:val="28"/>
        </w:rPr>
      </w:pPr>
      <w:bookmarkStart w:id="19" w:name="_Hlk36012198"/>
      <w:r w:rsidRPr="00EC55CE">
        <w:rPr>
          <w:rFonts w:ascii="Times New Roman" w:hAnsi="Times New Roman" w:cs="Times New Roman"/>
          <w:sz w:val="28"/>
          <w:szCs w:val="28"/>
        </w:rPr>
        <w:lastRenderedPageBreak/>
        <w:t xml:space="preserve">Semi-structured, preferably face-to-face, interviews will be conducted as the primary source of data. The following process will be followed: </w:t>
      </w:r>
    </w:p>
    <w:p w14:paraId="4F1E8B23" w14:textId="77777777" w:rsidR="00BE0E73" w:rsidRPr="00EC55CE" w:rsidRDefault="00BE0E73" w:rsidP="00BE0E73">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1. Print interview check list and consent form. </w:t>
      </w:r>
    </w:p>
    <w:p w14:paraId="61CC9AA0" w14:textId="77777777" w:rsidR="00BE0E73" w:rsidRPr="00EC55CE" w:rsidRDefault="00BE0E73" w:rsidP="00BE0E73">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2. Identify purposefully selected individuals and contact them. Purposefully selected individuals are those who will best help them understand the research problem and questions. </w:t>
      </w:r>
    </w:p>
    <w:p w14:paraId="0154CEF6" w14:textId="77777777" w:rsidR="00BE0E73" w:rsidRPr="00EC55CE" w:rsidRDefault="00BE0E73" w:rsidP="00BE0E73">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3. Participants will be invited for an interview, informed of the purpose of the interview and the amount of time needed. </w:t>
      </w:r>
    </w:p>
    <w:p w14:paraId="2D9456E2" w14:textId="77777777" w:rsidR="00BE0E73" w:rsidRPr="00EC55CE" w:rsidRDefault="00BE0E73" w:rsidP="00BE0E73">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4. If they agree an appointment will be set up. </w:t>
      </w:r>
    </w:p>
    <w:p w14:paraId="2ED5F9B1" w14:textId="77777777" w:rsidR="00BE0E73" w:rsidRPr="00EC55CE" w:rsidRDefault="00BE0E73" w:rsidP="00BE0E73">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5. Interview will be conducted under the following conditions: a. Consent form will to be signed by participant and assurance of anonymity will offered </w:t>
      </w:r>
    </w:p>
    <w:p w14:paraId="61D8B542" w14:textId="77777777" w:rsidR="00BE0E73" w:rsidRPr="00EC55CE" w:rsidRDefault="00BE0E73" w:rsidP="00BE0E73">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b. Permission will be requested from participant to record audio of the interview </w:t>
      </w:r>
    </w:p>
    <w:p w14:paraId="51AE7EC7" w14:textId="77777777" w:rsidR="00BE0E73" w:rsidRPr="00EC55CE" w:rsidRDefault="00BE0E73" w:rsidP="00BE0E73">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c. The purpose of the research will be explained to the participant. </w:t>
      </w:r>
    </w:p>
    <w:p w14:paraId="2E4279B3" w14:textId="77777777" w:rsidR="00BE0E73" w:rsidRPr="00EC55CE" w:rsidRDefault="00BE0E73" w:rsidP="00BE0E73">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d. Notes may be taken. </w:t>
      </w:r>
    </w:p>
    <w:p w14:paraId="4743A6F6" w14:textId="77777777" w:rsidR="00BE0E73" w:rsidRPr="00EC55CE" w:rsidRDefault="00BE0E73" w:rsidP="00BE0E73">
      <w:pPr>
        <w:pStyle w:val="Default"/>
        <w:numPr>
          <w:ilvl w:val="1"/>
          <w:numId w:val="11"/>
        </w:numPr>
        <w:spacing w:line="360" w:lineRule="auto"/>
        <w:rPr>
          <w:rFonts w:ascii="Times New Roman" w:hAnsi="Times New Roman" w:cs="Times New Roman"/>
          <w:sz w:val="28"/>
          <w:szCs w:val="28"/>
        </w:rPr>
      </w:pPr>
    </w:p>
    <w:p w14:paraId="09690A88" w14:textId="77777777" w:rsidR="00BE0E73" w:rsidRPr="00EC55CE" w:rsidRDefault="00BE0E73" w:rsidP="00BE0E73">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6. After the interview, researcher will thank the participant </w:t>
      </w:r>
    </w:p>
    <w:p w14:paraId="1DC5AABF" w14:textId="77777777" w:rsidR="00BE0E73" w:rsidRPr="00EC55CE" w:rsidRDefault="00BE0E73" w:rsidP="00BE0E73">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7. The recorded audio will be stored and backed up accordingly. </w:t>
      </w:r>
    </w:p>
    <w:bookmarkEnd w:id="19"/>
    <w:p w14:paraId="433422B9" w14:textId="77777777" w:rsidR="00BE0E73" w:rsidRPr="00EC55CE" w:rsidRDefault="00BE0E73" w:rsidP="00BE0E73">
      <w:pPr>
        <w:pStyle w:val="Default"/>
        <w:spacing w:line="360" w:lineRule="auto"/>
        <w:rPr>
          <w:rFonts w:ascii="Times New Roman" w:hAnsi="Times New Roman" w:cs="Times New Roman"/>
          <w:sz w:val="28"/>
          <w:szCs w:val="28"/>
        </w:rPr>
      </w:pPr>
    </w:p>
    <w:p w14:paraId="4224FC08" w14:textId="77777777" w:rsidR="00BE0E73" w:rsidRDefault="00BE0E73" w:rsidP="00BE0E73">
      <w:pPr>
        <w:spacing w:line="360" w:lineRule="auto"/>
        <w:rPr>
          <w:rFonts w:ascii="Times New Roman" w:hAnsi="Times New Roman" w:cs="Times New Roman"/>
          <w:sz w:val="28"/>
          <w:szCs w:val="28"/>
        </w:rPr>
      </w:pPr>
      <w:r w:rsidRPr="00EC55CE">
        <w:rPr>
          <w:rFonts w:ascii="Times New Roman" w:hAnsi="Times New Roman" w:cs="Times New Roman"/>
          <w:sz w:val="28"/>
          <w:szCs w:val="28"/>
        </w:rPr>
        <w:t>(Creswell, 2014; Saunders &amp; Lewis, 2018) .</w:t>
      </w:r>
    </w:p>
    <w:p w14:paraId="1FE59D2B" w14:textId="77777777" w:rsidR="00BE0E73" w:rsidRPr="00EC55CE" w:rsidRDefault="00BE0E73" w:rsidP="00BE0E73">
      <w:pPr>
        <w:spacing w:line="360" w:lineRule="auto"/>
        <w:rPr>
          <w:rFonts w:ascii="Times New Roman" w:hAnsi="Times New Roman" w:cs="Times New Roman"/>
          <w:sz w:val="28"/>
          <w:szCs w:val="28"/>
        </w:rPr>
      </w:pPr>
    </w:p>
    <w:p w14:paraId="15B5C4C2" w14:textId="77777777" w:rsidR="00956F54" w:rsidRPr="00956F54"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In the research method it is critical to pay attention to: </w:t>
      </w:r>
    </w:p>
    <w:p w14:paraId="794A0377" w14:textId="77777777" w:rsidR="00956F54" w:rsidRPr="00956F54" w:rsidRDefault="00956F54" w:rsidP="004C39BE">
      <w:pPr>
        <w:autoSpaceDE w:val="0"/>
        <w:autoSpaceDN w:val="0"/>
        <w:adjustRightInd w:val="0"/>
        <w:spacing w:after="142"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 Validity: data collection method accurately measures what it was intended to measure </w:t>
      </w:r>
    </w:p>
    <w:p w14:paraId="2773E6E4" w14:textId="77777777" w:rsidR="00956F54" w:rsidRPr="00EC55CE"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lastRenderedPageBreak/>
        <w:t xml:space="preserve">- and reliability: data collection and analysis produce constituent findings (Saunders &amp; Lewis, 2018)  </w:t>
      </w:r>
    </w:p>
    <w:p w14:paraId="246D79A5" w14:textId="77777777" w:rsidR="00956F54" w:rsidRPr="00956F54"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“Without rigor, research is worthless, becomes fiction, and loses its utility” (Morse, Barrett, Mayan, Olson, &amp; Spiers, 2002, p. 2). The strategies for ensuring trustworthiness in interviews can be </w:t>
      </w:r>
      <w:r w:rsidRPr="00EC55CE">
        <w:rPr>
          <w:rFonts w:ascii="Times New Roman" w:hAnsi="Times New Roman" w:cs="Times New Roman"/>
          <w:color w:val="000000"/>
          <w:sz w:val="28"/>
          <w:szCs w:val="28"/>
          <w:lang w:val="en-US"/>
        </w:rPr>
        <w:t>categorized</w:t>
      </w:r>
      <w:r w:rsidRPr="00956F54">
        <w:rPr>
          <w:rFonts w:ascii="Times New Roman" w:hAnsi="Times New Roman" w:cs="Times New Roman"/>
          <w:color w:val="000000"/>
          <w:sz w:val="28"/>
          <w:szCs w:val="28"/>
          <w:lang w:val="en-US"/>
        </w:rPr>
        <w:t xml:space="preserve">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participants  to ensure validity and reliability in the interview process. </w:t>
      </w:r>
    </w:p>
    <w:p w14:paraId="16E066FE" w14:textId="77777777" w:rsidR="00956F54" w:rsidRPr="00956F54" w:rsidRDefault="00956F54" w:rsidP="004C39BE">
      <w:pPr>
        <w:autoSpaceDE w:val="0"/>
        <w:autoSpaceDN w:val="0"/>
        <w:adjustRightInd w:val="0"/>
        <w:spacing w:after="0" w:line="360" w:lineRule="auto"/>
        <w:rPr>
          <w:rFonts w:ascii="Times New Roman" w:hAnsi="Times New Roman" w:cs="Times New Roman"/>
          <w:sz w:val="28"/>
          <w:szCs w:val="28"/>
          <w:lang w:val="en-US"/>
        </w:rPr>
      </w:pPr>
      <w:r w:rsidRPr="00EC55CE">
        <w:rPr>
          <w:rFonts w:ascii="Times New Roman" w:hAnsi="Times New Roman" w:cs="Times New Roman"/>
          <w:color w:val="000000"/>
          <w:sz w:val="28"/>
          <w:szCs w:val="28"/>
          <w:lang w:val="en-US"/>
        </w:rPr>
        <w:t xml:space="preserve">The recommended tool to be used for ensuring academic </w:t>
      </w:r>
      <w:proofErr w:type="spellStart"/>
      <w:r w:rsidRPr="00EC55CE">
        <w:rPr>
          <w:rFonts w:ascii="Times New Roman" w:hAnsi="Times New Roman" w:cs="Times New Roman"/>
          <w:color w:val="000000"/>
          <w:sz w:val="28"/>
          <w:szCs w:val="28"/>
          <w:lang w:val="en-US"/>
        </w:rPr>
        <w:t>rigour</w:t>
      </w:r>
      <w:proofErr w:type="spellEnd"/>
      <w:r w:rsidRPr="00EC55CE">
        <w:rPr>
          <w:rFonts w:ascii="Times New Roman" w:hAnsi="Times New Roman" w:cs="Times New Roman"/>
          <w:color w:val="000000"/>
          <w:sz w:val="28"/>
          <w:szCs w:val="28"/>
          <w:lang w:val="en-US"/>
        </w:rPr>
        <w:t xml:space="preserve"> is </w:t>
      </w:r>
      <w:proofErr w:type="spellStart"/>
      <w:r w:rsidRPr="00EC55CE">
        <w:rPr>
          <w:rFonts w:ascii="Times New Roman" w:hAnsi="Times New Roman" w:cs="Times New Roman"/>
          <w:color w:val="000000"/>
          <w:sz w:val="28"/>
          <w:szCs w:val="28"/>
          <w:lang w:val="en-US"/>
        </w:rPr>
        <w:t>Atlas.ti</w:t>
      </w:r>
      <w:proofErr w:type="spellEnd"/>
      <w:r w:rsidRPr="00EC55CE">
        <w:rPr>
          <w:rFonts w:ascii="Times New Roman" w:hAnsi="Times New Roman" w:cs="Times New Roman"/>
          <w:color w:val="000000"/>
          <w:sz w:val="28"/>
          <w:szCs w:val="28"/>
          <w:lang w:val="en-US"/>
        </w:rPr>
        <w:t xml:space="preserve"> qualitative software. With this tool the data collected will be stored, transcribed, coded and themed to find patterns in the data. All the data collected, and the test run to establish finding will be stored in </w:t>
      </w:r>
      <w:proofErr w:type="spellStart"/>
      <w:r w:rsidRPr="00EC55CE">
        <w:rPr>
          <w:rFonts w:ascii="Times New Roman" w:hAnsi="Times New Roman" w:cs="Times New Roman"/>
          <w:color w:val="000000"/>
          <w:sz w:val="28"/>
          <w:szCs w:val="28"/>
          <w:lang w:val="en-US"/>
        </w:rPr>
        <w:t>Atlas.ti</w:t>
      </w:r>
      <w:proofErr w:type="spellEnd"/>
      <w:r w:rsidRPr="00EC55CE">
        <w:rPr>
          <w:rFonts w:ascii="Times New Roman" w:hAnsi="Times New Roman" w:cs="Times New Roman"/>
          <w:color w:val="000000"/>
          <w:sz w:val="28"/>
          <w:szCs w:val="28"/>
          <w:lang w:val="en-US"/>
        </w:rPr>
        <w:t xml:space="preserve"> and will be submitted as the part of the analysis with the research report.</w:t>
      </w:r>
      <w:r w:rsidR="001B3C41" w:rsidRPr="00EC55CE">
        <w:rPr>
          <w:rFonts w:ascii="Times New Roman" w:hAnsi="Times New Roman" w:cs="Times New Roman"/>
          <w:color w:val="000000"/>
          <w:sz w:val="28"/>
          <w:szCs w:val="28"/>
          <w:lang w:val="en-US"/>
        </w:rPr>
        <w:t xml:space="preserve"> </w:t>
      </w:r>
      <w:r w:rsidRPr="00956F54">
        <w:rPr>
          <w:rFonts w:ascii="Times New Roman" w:hAnsi="Times New Roman" w:cs="Times New Roman"/>
          <w:sz w:val="28"/>
          <w:szCs w:val="28"/>
          <w:lang w:val="en-US"/>
        </w:rPr>
        <w:t xml:space="preserve">“Without rigor, research is worthless, becomes fiction, and loses its utility” (Morse, Barrett, Mayan, Olson, &amp; Spiers, 2002, p. 2). The strategies for ensuring trustworthiness in interviews can be </w:t>
      </w:r>
      <w:proofErr w:type="spellStart"/>
      <w:r w:rsidRPr="00956F54">
        <w:rPr>
          <w:rFonts w:ascii="Times New Roman" w:hAnsi="Times New Roman" w:cs="Times New Roman"/>
          <w:sz w:val="28"/>
          <w:szCs w:val="28"/>
          <w:lang w:val="en-US"/>
        </w:rPr>
        <w:t>categorised</w:t>
      </w:r>
      <w:proofErr w:type="spellEnd"/>
      <w:r w:rsidRPr="00956F54">
        <w:rPr>
          <w:rFonts w:ascii="Times New Roman" w:hAnsi="Times New Roman" w:cs="Times New Roman"/>
          <w:sz w:val="28"/>
          <w:szCs w:val="28"/>
          <w:lang w:val="en-US"/>
        </w:rPr>
        <w:t xml:space="preserve">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participants to ensure validity and reliability in the interview process. </w:t>
      </w:r>
    </w:p>
    <w:p w14:paraId="39DBCCA8" w14:textId="77777777" w:rsidR="00956F54" w:rsidRPr="00EC55CE" w:rsidRDefault="00956F54" w:rsidP="004C39BE">
      <w:pPr>
        <w:spacing w:line="360" w:lineRule="auto"/>
        <w:rPr>
          <w:rFonts w:ascii="Times New Roman" w:hAnsi="Times New Roman" w:cs="Times New Roman"/>
          <w:sz w:val="28"/>
          <w:szCs w:val="28"/>
        </w:rPr>
      </w:pPr>
      <w:r w:rsidRPr="00EC55CE">
        <w:rPr>
          <w:rFonts w:ascii="Times New Roman" w:hAnsi="Times New Roman" w:cs="Times New Roman"/>
          <w:sz w:val="28"/>
          <w:szCs w:val="28"/>
          <w:lang w:val="en-US"/>
        </w:rPr>
        <w:t xml:space="preserve">The recommended tool to be used for ensuring academic </w:t>
      </w:r>
      <w:proofErr w:type="spellStart"/>
      <w:r w:rsidRPr="00EC55CE">
        <w:rPr>
          <w:rFonts w:ascii="Times New Roman" w:hAnsi="Times New Roman" w:cs="Times New Roman"/>
          <w:sz w:val="28"/>
          <w:szCs w:val="28"/>
          <w:lang w:val="en-US"/>
        </w:rPr>
        <w:t>rigour</w:t>
      </w:r>
      <w:proofErr w:type="spellEnd"/>
      <w:r w:rsidRPr="00EC55CE">
        <w:rPr>
          <w:rFonts w:ascii="Times New Roman" w:hAnsi="Times New Roman" w:cs="Times New Roman"/>
          <w:sz w:val="28"/>
          <w:szCs w:val="28"/>
          <w:lang w:val="en-US"/>
        </w:rPr>
        <w:t xml:space="preserve"> is </w:t>
      </w:r>
      <w:proofErr w:type="spellStart"/>
      <w:r w:rsidRPr="00EC55CE">
        <w:rPr>
          <w:rFonts w:ascii="Times New Roman" w:hAnsi="Times New Roman" w:cs="Times New Roman"/>
          <w:sz w:val="28"/>
          <w:szCs w:val="28"/>
          <w:lang w:val="en-US"/>
        </w:rPr>
        <w:t>Atlas.ti</w:t>
      </w:r>
      <w:proofErr w:type="spellEnd"/>
      <w:r w:rsidRPr="00EC55CE">
        <w:rPr>
          <w:rFonts w:ascii="Times New Roman" w:hAnsi="Times New Roman" w:cs="Times New Roman"/>
          <w:sz w:val="28"/>
          <w:szCs w:val="28"/>
          <w:lang w:val="en-US"/>
        </w:rPr>
        <w:t xml:space="preserve"> qualitative software. With this tool the data collected will be stored, transcribed, coded and themed to find patterns in the data. All the data collected, and the test </w:t>
      </w:r>
      <w:r w:rsidRPr="00EC55CE">
        <w:rPr>
          <w:rFonts w:ascii="Times New Roman" w:hAnsi="Times New Roman" w:cs="Times New Roman"/>
          <w:sz w:val="28"/>
          <w:szCs w:val="28"/>
          <w:lang w:val="en-US"/>
        </w:rPr>
        <w:lastRenderedPageBreak/>
        <w:t xml:space="preserve">run to establish finding will be stored in </w:t>
      </w:r>
      <w:proofErr w:type="spellStart"/>
      <w:r w:rsidRPr="00EC55CE">
        <w:rPr>
          <w:rFonts w:ascii="Times New Roman" w:hAnsi="Times New Roman" w:cs="Times New Roman"/>
          <w:sz w:val="28"/>
          <w:szCs w:val="28"/>
          <w:lang w:val="en-US"/>
        </w:rPr>
        <w:t>Atlas.ti</w:t>
      </w:r>
      <w:proofErr w:type="spellEnd"/>
      <w:r w:rsidRPr="00EC55CE">
        <w:rPr>
          <w:rFonts w:ascii="Times New Roman" w:hAnsi="Times New Roman" w:cs="Times New Roman"/>
          <w:sz w:val="28"/>
          <w:szCs w:val="28"/>
          <w:lang w:val="en-US"/>
        </w:rPr>
        <w:t xml:space="preserve"> and will be submitted as the part of the analysis with the research report.</w:t>
      </w:r>
    </w:p>
    <w:p w14:paraId="40470D37" w14:textId="77777777" w:rsidR="00A73172" w:rsidRPr="00EC55CE" w:rsidRDefault="001B3C41" w:rsidP="004C39BE">
      <w:pPr>
        <w:spacing w:line="360" w:lineRule="auto"/>
        <w:rPr>
          <w:rFonts w:ascii="Times New Roman" w:hAnsi="Times New Roman" w:cs="Times New Roman"/>
          <w:b/>
          <w:bCs/>
          <w:sz w:val="28"/>
          <w:szCs w:val="28"/>
        </w:rPr>
      </w:pPr>
      <w:bookmarkStart w:id="20" w:name="_Hlk36009370"/>
      <w:bookmarkEnd w:id="18"/>
      <w:r w:rsidRPr="00EC55CE">
        <w:rPr>
          <w:rFonts w:ascii="Times New Roman" w:hAnsi="Times New Roman" w:cs="Times New Roman"/>
          <w:b/>
          <w:bCs/>
          <w:sz w:val="28"/>
          <w:szCs w:val="28"/>
        </w:rPr>
        <w:t>3)</w:t>
      </w:r>
      <w:r w:rsidR="00A73172" w:rsidRPr="00EC55CE">
        <w:rPr>
          <w:rFonts w:ascii="Times New Roman" w:hAnsi="Times New Roman" w:cs="Times New Roman"/>
          <w:b/>
          <w:bCs/>
          <w:sz w:val="28"/>
          <w:szCs w:val="28"/>
        </w:rPr>
        <w:t xml:space="preserve">The organization that my study will be based on is </w:t>
      </w:r>
      <w:proofErr w:type="spellStart"/>
      <w:r w:rsidR="00EC55CE">
        <w:rPr>
          <w:rFonts w:ascii="Times New Roman" w:hAnsi="Times New Roman" w:cs="Times New Roman"/>
          <w:b/>
          <w:bCs/>
          <w:sz w:val="28"/>
          <w:szCs w:val="28"/>
        </w:rPr>
        <w:t>st</w:t>
      </w:r>
      <w:proofErr w:type="spellEnd"/>
      <w:r w:rsidR="00EC55CE">
        <w:rPr>
          <w:rFonts w:ascii="Times New Roman" w:hAnsi="Times New Roman" w:cs="Times New Roman"/>
          <w:b/>
          <w:bCs/>
          <w:sz w:val="28"/>
          <w:szCs w:val="28"/>
        </w:rPr>
        <w:t>-software</w:t>
      </w:r>
    </w:p>
    <w:p w14:paraId="00D2DC10" w14:textId="77777777" w:rsidR="001B3C41" w:rsidRPr="00EC55CE" w:rsidRDefault="001B3C41" w:rsidP="004C39BE">
      <w:pPr>
        <w:spacing w:line="360" w:lineRule="auto"/>
        <w:rPr>
          <w:rFonts w:ascii="Times New Roman" w:hAnsi="Times New Roman" w:cs="Times New Roman"/>
          <w:b/>
          <w:bCs/>
          <w:sz w:val="28"/>
          <w:szCs w:val="28"/>
        </w:rPr>
      </w:pPr>
      <w:bookmarkStart w:id="21" w:name="_Hlk36013216"/>
      <w:bookmarkStart w:id="22" w:name="_Hlk36009611"/>
      <w:r w:rsidRPr="00EC55CE">
        <w:rPr>
          <w:rFonts w:ascii="Times New Roman" w:hAnsi="Times New Roman" w:cs="Times New Roman"/>
          <w:b/>
          <w:bCs/>
          <w:sz w:val="28"/>
          <w:szCs w:val="28"/>
        </w:rPr>
        <w:t>4) Target population</w:t>
      </w:r>
    </w:p>
    <w:bookmarkEnd w:id="21"/>
    <w:p w14:paraId="34510690" w14:textId="77777777" w:rsidR="00440CE3" w:rsidRPr="00EC55CE" w:rsidRDefault="00440CE3" w:rsidP="004C39BE">
      <w:p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My </w:t>
      </w:r>
      <w:bookmarkStart w:id="23" w:name="_Hlk36012977"/>
      <w:r w:rsidRPr="00EC55CE">
        <w:rPr>
          <w:rFonts w:ascii="Times New Roman" w:hAnsi="Times New Roman" w:cs="Times New Roman"/>
          <w:sz w:val="28"/>
          <w:szCs w:val="28"/>
        </w:rPr>
        <w:t>target population</w:t>
      </w:r>
      <w:bookmarkEnd w:id="23"/>
      <w:r w:rsidRPr="00EC55CE">
        <w:rPr>
          <w:rFonts w:ascii="Times New Roman" w:hAnsi="Times New Roman" w:cs="Times New Roman"/>
          <w:sz w:val="28"/>
          <w:szCs w:val="28"/>
        </w:rPr>
        <w:t xml:space="preserve"> is managers and the employees working for the organization.</w:t>
      </w:r>
      <w:r w:rsidR="009227DE" w:rsidRPr="00EC55CE">
        <w:rPr>
          <w:rFonts w:ascii="Times New Roman" w:hAnsi="Times New Roman" w:cs="Times New Roman"/>
          <w:sz w:val="28"/>
          <w:szCs w:val="28"/>
        </w:rPr>
        <w:t xml:space="preserve"> All employees working for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9227DE" w:rsidRPr="00EC55CE">
        <w:rPr>
          <w:rFonts w:ascii="Times New Roman" w:hAnsi="Times New Roman" w:cs="Times New Roman"/>
          <w:sz w:val="28"/>
          <w:szCs w:val="28"/>
        </w:rPr>
        <w:t xml:space="preserve"> organization will form the participant of my research. This research will not focus on a specific occupational category this means any employee working for the organization will be used.</w:t>
      </w:r>
    </w:p>
    <w:p w14:paraId="2375975C" w14:textId="77777777" w:rsidR="00926BE0" w:rsidRPr="00EC55CE" w:rsidRDefault="00926BE0" w:rsidP="004C39BE">
      <w:pPr>
        <w:spacing w:line="360" w:lineRule="auto"/>
        <w:rPr>
          <w:rFonts w:ascii="Times New Roman" w:hAnsi="Times New Roman" w:cs="Times New Roman"/>
          <w:sz w:val="28"/>
          <w:szCs w:val="28"/>
        </w:rPr>
      </w:pPr>
    </w:p>
    <w:p w14:paraId="713C699E" w14:textId="77777777" w:rsidR="008759B3" w:rsidRPr="00EC55CE" w:rsidRDefault="00926BE0" w:rsidP="004C39BE">
      <w:pPr>
        <w:spacing w:line="360" w:lineRule="auto"/>
        <w:rPr>
          <w:rFonts w:ascii="Times New Roman" w:hAnsi="Times New Roman" w:cs="Times New Roman"/>
          <w:b/>
          <w:bCs/>
          <w:sz w:val="28"/>
          <w:szCs w:val="28"/>
        </w:rPr>
      </w:pPr>
      <w:bookmarkStart w:id="24" w:name="_Hlk36013254"/>
      <w:r w:rsidRPr="00EC55CE">
        <w:rPr>
          <w:rFonts w:ascii="Times New Roman" w:hAnsi="Times New Roman" w:cs="Times New Roman"/>
          <w:b/>
          <w:bCs/>
          <w:sz w:val="28"/>
          <w:szCs w:val="28"/>
        </w:rPr>
        <w:t>5)</w:t>
      </w:r>
      <w:r w:rsidR="008759B3" w:rsidRPr="00EC55CE">
        <w:rPr>
          <w:rFonts w:ascii="Times New Roman" w:hAnsi="Times New Roman" w:cs="Times New Roman"/>
          <w:b/>
          <w:bCs/>
          <w:sz w:val="28"/>
          <w:szCs w:val="28"/>
        </w:rPr>
        <w:t>Size of my target and sample population</w:t>
      </w:r>
    </w:p>
    <w:p w14:paraId="35ACB5A4" w14:textId="77777777" w:rsidR="00926BE0" w:rsidRPr="00EC55CE" w:rsidRDefault="00926BE0"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sz w:val="28"/>
          <w:szCs w:val="28"/>
        </w:rPr>
        <w:t>Initially non-probability snowball sampling will be utilized where first sample members who will identify subsequent members within their industries (Saunders &amp; Lewis, 2018). It is essential to follow this kind of sampling to ensure that the right individuals participate in the study who have the knowhow and experience of leading through Robotics. The minimum sample size will be 13, as this is the recommended figure from Guest and Bunce (2006) to achieve saturation of data.</w:t>
      </w:r>
    </w:p>
    <w:bookmarkEnd w:id="16"/>
    <w:bookmarkEnd w:id="20"/>
    <w:bookmarkEnd w:id="22"/>
    <w:bookmarkEnd w:id="24"/>
    <w:p w14:paraId="3DC131B7" w14:textId="77777777" w:rsidR="004746DE" w:rsidRPr="00EC55CE" w:rsidRDefault="004746DE" w:rsidP="004C39BE">
      <w:pPr>
        <w:spacing w:line="360" w:lineRule="auto"/>
        <w:rPr>
          <w:rFonts w:ascii="Times New Roman" w:hAnsi="Times New Roman" w:cs="Times New Roman"/>
          <w:b/>
          <w:sz w:val="28"/>
          <w:szCs w:val="28"/>
          <w:u w:val="single"/>
        </w:rPr>
      </w:pPr>
    </w:p>
    <w:p w14:paraId="379D0ADA" w14:textId="77777777" w:rsidR="00394E8C" w:rsidRPr="00EC55CE" w:rsidRDefault="00394E8C" w:rsidP="004C39BE">
      <w:pPr>
        <w:spacing w:line="360" w:lineRule="auto"/>
        <w:rPr>
          <w:rFonts w:ascii="Times New Roman" w:hAnsi="Times New Roman" w:cs="Times New Roman"/>
          <w:b/>
          <w:sz w:val="28"/>
          <w:szCs w:val="28"/>
          <w:u w:val="single"/>
        </w:rPr>
      </w:pPr>
    </w:p>
    <w:p w14:paraId="1EB63114" w14:textId="77777777" w:rsidR="00394E8C" w:rsidRPr="00EC55CE" w:rsidRDefault="00394E8C" w:rsidP="004C39BE">
      <w:pPr>
        <w:pStyle w:val="ListParagraph"/>
        <w:spacing w:line="360" w:lineRule="auto"/>
        <w:rPr>
          <w:rFonts w:ascii="Times New Roman" w:hAnsi="Times New Roman" w:cs="Times New Roman"/>
          <w:sz w:val="28"/>
          <w:szCs w:val="28"/>
          <w:u w:val="single"/>
        </w:rPr>
      </w:pPr>
    </w:p>
    <w:sectPr w:rsidR="00394E8C" w:rsidRPr="00EC55CE"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uthor" w:initials="A">
    <w:p w14:paraId="54B87F24" w14:textId="77777777" w:rsidR="00990CCC" w:rsidRPr="006C306C" w:rsidRDefault="00990CCC" w:rsidP="00990CCC">
      <w:pPr>
        <w:pStyle w:val="CommentText"/>
        <w:numPr>
          <w:ilvl w:val="0"/>
          <w:numId w:val="12"/>
        </w:numPr>
        <w:spacing w:line="276" w:lineRule="auto"/>
        <w:rPr>
          <w:rStyle w:val="CommentReference"/>
        </w:rPr>
      </w:pPr>
      <w:r>
        <w:rPr>
          <w:rStyle w:val="CommentReference"/>
        </w:rPr>
        <w:annotationRef/>
      </w:r>
      <w:r>
        <w:rPr>
          <w:rStyle w:val="CommentReference"/>
        </w:rPr>
        <w:t>Topic must have management or business perspective.</w:t>
      </w:r>
    </w:p>
    <w:p w14:paraId="44F2654A" w14:textId="77777777" w:rsidR="00990CCC" w:rsidRPr="006C306C" w:rsidRDefault="00990CCC" w:rsidP="00990CCC">
      <w:pPr>
        <w:pStyle w:val="CommentText"/>
        <w:numPr>
          <w:ilvl w:val="0"/>
          <w:numId w:val="12"/>
        </w:numPr>
        <w:spacing w:line="276" w:lineRule="auto"/>
        <w:rPr>
          <w:rStyle w:val="CommentReference"/>
        </w:rPr>
      </w:pPr>
      <w:r>
        <w:rPr>
          <w:rStyle w:val="CommentReference"/>
        </w:rPr>
        <w:t xml:space="preserve"> Topic must be measurable.</w:t>
      </w:r>
    </w:p>
    <w:p w14:paraId="2224A03A" w14:textId="77777777" w:rsidR="00990CCC" w:rsidRPr="006C306C" w:rsidRDefault="00990CCC" w:rsidP="00990CCC">
      <w:pPr>
        <w:pStyle w:val="CommentText"/>
        <w:numPr>
          <w:ilvl w:val="0"/>
          <w:numId w:val="12"/>
        </w:numPr>
        <w:spacing w:line="276" w:lineRule="auto"/>
        <w:rPr>
          <w:rStyle w:val="CommentReference"/>
        </w:rPr>
      </w:pPr>
      <w:r>
        <w:rPr>
          <w:rStyle w:val="CommentReference"/>
        </w:rPr>
        <w:t xml:space="preserve"> Topic must be specific to an organization.</w:t>
      </w:r>
    </w:p>
    <w:p w14:paraId="72238A76" w14:textId="6C48562A" w:rsidR="00990CCC" w:rsidRDefault="00990CCC" w:rsidP="00990CCC">
      <w:pPr>
        <w:pStyle w:val="CommentText"/>
        <w:numPr>
          <w:ilvl w:val="0"/>
          <w:numId w:val="12"/>
        </w:numPr>
        <w:spacing w:line="276" w:lineRule="auto"/>
        <w:rPr>
          <w:rStyle w:val="CommentReference"/>
        </w:rPr>
      </w:pPr>
      <w:r>
        <w:rPr>
          <w:rStyle w:val="CommentReference"/>
        </w:rPr>
        <w:t xml:space="preserve"> Topic must have two variables.</w:t>
      </w:r>
    </w:p>
    <w:p w14:paraId="2E1E8198" w14:textId="163478EF" w:rsidR="00990CCC" w:rsidRDefault="00990CCC" w:rsidP="00990CCC">
      <w:pPr>
        <w:pStyle w:val="CommentText"/>
        <w:numPr>
          <w:ilvl w:val="0"/>
          <w:numId w:val="12"/>
        </w:numPr>
        <w:spacing w:line="276" w:lineRule="auto"/>
        <w:rPr>
          <w:rStyle w:val="CommentReference"/>
        </w:rPr>
      </w:pPr>
      <w:r>
        <w:rPr>
          <w:rStyle w:val="CommentReference"/>
        </w:rPr>
        <w:t xml:space="preserve"> Topic must not research on something that is still to take place or its results could be prominent in the future.</w:t>
      </w:r>
    </w:p>
    <w:p w14:paraId="5883D650" w14:textId="77777777" w:rsidR="00990CCC" w:rsidRDefault="00990CCC" w:rsidP="00990CCC">
      <w:pPr>
        <w:pStyle w:val="CommentText"/>
        <w:rPr>
          <w:rStyle w:val="CommentReference"/>
        </w:rPr>
      </w:pPr>
    </w:p>
    <w:p w14:paraId="54C1A83B" w14:textId="77777777" w:rsidR="00990CCC" w:rsidRPr="00283734" w:rsidRDefault="00990CCC" w:rsidP="00990CCC">
      <w:pPr>
        <w:spacing w:after="0" w:line="240" w:lineRule="auto"/>
        <w:rPr>
          <w:rFonts w:ascii="Times New Roman" w:eastAsia="Times New Roman" w:hAnsi="Times New Roman"/>
          <w:sz w:val="24"/>
          <w:szCs w:val="24"/>
        </w:rPr>
      </w:pPr>
      <w:r w:rsidRPr="00283734">
        <w:rPr>
          <w:rFonts w:ascii="Times New Roman" w:eastAsia="Times New Roman" w:hAnsi="Times New Roman"/>
          <w:sz w:val="24"/>
          <w:szCs w:val="24"/>
        </w:rPr>
        <w:t>E.g. topic: Investigating the role of employee motivation and its impact on organisational performance: A Case Study at Kruger National Park in North Province.</w:t>
      </w:r>
    </w:p>
    <w:p w14:paraId="245FD23A" w14:textId="77777777" w:rsidR="00990CCC" w:rsidRPr="00283734" w:rsidRDefault="00990CCC" w:rsidP="00990CCC">
      <w:pPr>
        <w:spacing w:after="0" w:line="240" w:lineRule="auto"/>
        <w:rPr>
          <w:rFonts w:ascii="Times New Roman" w:eastAsia="Times New Roman" w:hAnsi="Times New Roman"/>
          <w:sz w:val="24"/>
          <w:szCs w:val="24"/>
        </w:rPr>
      </w:pPr>
    </w:p>
    <w:p w14:paraId="0B10B90A" w14:textId="77777777" w:rsidR="00990CCC" w:rsidRPr="00283734" w:rsidRDefault="00990CCC" w:rsidP="00990CCC">
      <w:pPr>
        <w:spacing w:after="0" w:line="240" w:lineRule="auto"/>
        <w:rPr>
          <w:rFonts w:ascii="Times New Roman" w:eastAsia="Times New Roman" w:hAnsi="Times New Roman"/>
          <w:sz w:val="24"/>
          <w:szCs w:val="24"/>
        </w:rPr>
      </w:pPr>
      <w:r w:rsidRPr="00283734">
        <w:rPr>
          <w:rFonts w:ascii="Times New Roman" w:eastAsia="Times New Roman" w:hAnsi="Times New Roman"/>
          <w:sz w:val="24"/>
          <w:szCs w:val="24"/>
        </w:rPr>
        <w:t>(</w:t>
      </w:r>
      <w:proofErr w:type="spellStart"/>
      <w:r w:rsidRPr="00283734">
        <w:rPr>
          <w:rFonts w:ascii="Times New Roman" w:eastAsia="Times New Roman" w:hAnsi="Times New Roman"/>
          <w:sz w:val="24"/>
          <w:szCs w:val="24"/>
        </w:rPr>
        <w:t>i</w:t>
      </w:r>
      <w:proofErr w:type="spellEnd"/>
      <w:r w:rsidRPr="00283734">
        <w:rPr>
          <w:rFonts w:ascii="Times New Roman" w:eastAsia="Times New Roman" w:hAnsi="Times New Roman"/>
          <w:sz w:val="24"/>
          <w:szCs w:val="24"/>
        </w:rPr>
        <w:t>)  Show your intention - Investigating, Exploring, Assessing etc.</w:t>
      </w:r>
    </w:p>
    <w:p w14:paraId="1B97706E" w14:textId="77777777" w:rsidR="00990CCC" w:rsidRPr="00283734" w:rsidRDefault="00990CCC" w:rsidP="00990CCC">
      <w:pPr>
        <w:spacing w:after="0" w:line="240" w:lineRule="auto"/>
        <w:rPr>
          <w:rFonts w:ascii="Times New Roman" w:eastAsia="Times New Roman" w:hAnsi="Times New Roman"/>
          <w:sz w:val="24"/>
          <w:szCs w:val="24"/>
        </w:rPr>
      </w:pPr>
      <w:r w:rsidRPr="00283734">
        <w:rPr>
          <w:rFonts w:ascii="Times New Roman" w:eastAsia="Times New Roman" w:hAnsi="Times New Roman"/>
          <w:sz w:val="24"/>
          <w:szCs w:val="24"/>
        </w:rPr>
        <w:t>(ii)  Provide two variables in this case: (Employee motivation - dependent variable) and (Organisational performance - independent variable). In other words</w:t>
      </w:r>
      <w:r>
        <w:rPr>
          <w:rFonts w:ascii="Times New Roman" w:eastAsia="Times New Roman" w:hAnsi="Times New Roman"/>
          <w:sz w:val="24"/>
          <w:szCs w:val="24"/>
        </w:rPr>
        <w:t>,</w:t>
      </w:r>
      <w:r w:rsidRPr="00283734">
        <w:rPr>
          <w:rFonts w:ascii="Times New Roman" w:eastAsia="Times New Roman" w:hAnsi="Times New Roman"/>
          <w:sz w:val="24"/>
          <w:szCs w:val="24"/>
        </w:rPr>
        <w:t xml:space="preserve"> employee motivation depends on the organisational performance that is why it is called an independent variable.</w:t>
      </w:r>
    </w:p>
    <w:p w14:paraId="1BC0DD7E" w14:textId="77777777" w:rsidR="00990CCC" w:rsidRPr="00283734" w:rsidRDefault="00990CCC" w:rsidP="00990CCC">
      <w:pPr>
        <w:spacing w:after="0" w:line="240" w:lineRule="auto"/>
        <w:rPr>
          <w:rFonts w:ascii="Times New Roman" w:eastAsia="Times New Roman" w:hAnsi="Times New Roman"/>
          <w:sz w:val="24"/>
          <w:szCs w:val="24"/>
        </w:rPr>
      </w:pPr>
    </w:p>
    <w:p w14:paraId="50FDE0B9" w14:textId="77777777" w:rsidR="00990CCC" w:rsidRPr="00283734" w:rsidRDefault="00990CCC" w:rsidP="00990CCC">
      <w:pPr>
        <w:spacing w:after="0" w:line="240" w:lineRule="auto"/>
        <w:rPr>
          <w:rFonts w:ascii="Times New Roman" w:eastAsia="Times New Roman" w:hAnsi="Times New Roman"/>
          <w:sz w:val="24"/>
          <w:szCs w:val="24"/>
        </w:rPr>
      </w:pPr>
      <w:r w:rsidRPr="00283734">
        <w:rPr>
          <w:rFonts w:ascii="Times New Roman" w:eastAsia="Times New Roman" w:hAnsi="Times New Roman"/>
          <w:sz w:val="24"/>
          <w:szCs w:val="24"/>
        </w:rPr>
        <w:t>The topic has a management perspective because it talks to the role of what the management can do to ensure that employees are kept motivated in order to impact the organisational performance</w:t>
      </w:r>
    </w:p>
    <w:p w14:paraId="36A2EAA8" w14:textId="77777777" w:rsidR="00990CCC" w:rsidRPr="00283734" w:rsidRDefault="00990CCC" w:rsidP="00990CCC">
      <w:pPr>
        <w:spacing w:after="0" w:line="240" w:lineRule="auto"/>
        <w:rPr>
          <w:rFonts w:ascii="Times New Roman" w:eastAsia="Times New Roman" w:hAnsi="Times New Roman"/>
          <w:sz w:val="24"/>
          <w:szCs w:val="24"/>
        </w:rPr>
      </w:pPr>
    </w:p>
    <w:p w14:paraId="2310F385" w14:textId="77777777" w:rsidR="00990CCC" w:rsidRPr="005D6FC9" w:rsidRDefault="00990CCC" w:rsidP="00990CCC">
      <w:pPr>
        <w:pStyle w:val="CommentText"/>
        <w:rPr>
          <w:rFonts w:ascii="Times New Roman" w:eastAsia="Times New Roman" w:hAnsi="Times New Roman"/>
          <w:sz w:val="24"/>
          <w:szCs w:val="24"/>
        </w:rPr>
      </w:pPr>
      <w:r w:rsidRPr="00283734">
        <w:rPr>
          <w:rFonts w:ascii="Times New Roman" w:eastAsia="Times New Roman" w:hAnsi="Times New Roman"/>
          <w:sz w:val="24"/>
          <w:szCs w:val="24"/>
        </w:rPr>
        <w:t>However, you can use the above</w:t>
      </w:r>
      <w:r>
        <w:rPr>
          <w:rFonts w:ascii="Times New Roman" w:eastAsia="Times New Roman" w:hAnsi="Times New Roman"/>
          <w:sz w:val="24"/>
          <w:szCs w:val="24"/>
        </w:rPr>
        <w:t>-</w:t>
      </w:r>
      <w:r w:rsidRPr="00283734">
        <w:rPr>
          <w:rFonts w:ascii="Times New Roman" w:eastAsia="Times New Roman" w:hAnsi="Times New Roman"/>
          <w:sz w:val="24"/>
          <w:szCs w:val="24"/>
        </w:rPr>
        <w:t xml:space="preserve"> mentioned directives to build up your topic</w:t>
      </w:r>
      <w:r>
        <w:rPr>
          <w:rFonts w:ascii="Times New Roman" w:eastAsia="Times New Roman" w:hAnsi="Times New Roman"/>
          <w:sz w:val="24"/>
          <w:szCs w:val="24"/>
        </w:rPr>
        <w:t>.</w:t>
      </w:r>
    </w:p>
    <w:p w14:paraId="6D5AD212" w14:textId="1B4D1EF8" w:rsidR="00990CCC" w:rsidRDefault="00990C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5AD2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AD212" w16cid:durableId="22305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2B8C2" w14:textId="77777777" w:rsidR="00520FF1" w:rsidRDefault="00520FF1" w:rsidP="004671F7">
      <w:pPr>
        <w:spacing w:after="0" w:line="240" w:lineRule="auto"/>
      </w:pPr>
      <w:r>
        <w:separator/>
      </w:r>
    </w:p>
  </w:endnote>
  <w:endnote w:type="continuationSeparator" w:id="0">
    <w:p w14:paraId="75D4F006" w14:textId="77777777" w:rsidR="00520FF1" w:rsidRDefault="00520FF1" w:rsidP="0046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2A97" w14:textId="77777777" w:rsidR="00520FF1" w:rsidRDefault="00520FF1" w:rsidP="004671F7">
      <w:pPr>
        <w:spacing w:after="0" w:line="240" w:lineRule="auto"/>
      </w:pPr>
      <w:r>
        <w:separator/>
      </w:r>
    </w:p>
  </w:footnote>
  <w:footnote w:type="continuationSeparator" w:id="0">
    <w:p w14:paraId="7C2A7773" w14:textId="77777777" w:rsidR="00520FF1" w:rsidRDefault="00520FF1" w:rsidP="00467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6752FDE"/>
    <w:multiLevelType w:val="hybridMultilevel"/>
    <w:tmpl w:val="316411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3F610388"/>
    <w:multiLevelType w:val="hybridMultilevel"/>
    <w:tmpl w:val="4B67C1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0B1588F"/>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9" w15:restartNumberingAfterBreak="0">
    <w:nsid w:val="621F0AD4"/>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1" w15:restartNumberingAfterBreak="0">
    <w:nsid w:val="6BAF758F"/>
    <w:multiLevelType w:val="hybridMultilevel"/>
    <w:tmpl w:val="BE147704"/>
    <w:lvl w:ilvl="0" w:tplc="21C0479C">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8"/>
  </w:num>
  <w:num w:numId="6">
    <w:abstractNumId w:val="4"/>
  </w:num>
  <w:num w:numId="7">
    <w:abstractNumId w:val="10"/>
  </w:num>
  <w:num w:numId="8">
    <w:abstractNumId w:val="11"/>
  </w:num>
  <w:num w:numId="9">
    <w:abstractNumId w:val="6"/>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jUwMbUwszC2NDVT0lEKTi0uzszPAykwrAUAoQDnHywAAAA="/>
  </w:docVars>
  <w:rsids>
    <w:rsidRoot w:val="002F3C98"/>
    <w:rsid w:val="00016BFA"/>
    <w:rsid w:val="000A2942"/>
    <w:rsid w:val="000C13FD"/>
    <w:rsid w:val="00134D4F"/>
    <w:rsid w:val="001975EB"/>
    <w:rsid w:val="001B3C41"/>
    <w:rsid w:val="001B61D7"/>
    <w:rsid w:val="001E14E7"/>
    <w:rsid w:val="001E235C"/>
    <w:rsid w:val="002011FC"/>
    <w:rsid w:val="002A5A13"/>
    <w:rsid w:val="002E7F3F"/>
    <w:rsid w:val="002F3C98"/>
    <w:rsid w:val="00307768"/>
    <w:rsid w:val="0032684F"/>
    <w:rsid w:val="00335410"/>
    <w:rsid w:val="003359F3"/>
    <w:rsid w:val="00394E8C"/>
    <w:rsid w:val="003A3A78"/>
    <w:rsid w:val="003B27AF"/>
    <w:rsid w:val="003F0EAA"/>
    <w:rsid w:val="00440CE3"/>
    <w:rsid w:val="00457473"/>
    <w:rsid w:val="004671F7"/>
    <w:rsid w:val="004746DE"/>
    <w:rsid w:val="00483843"/>
    <w:rsid w:val="004B1A5B"/>
    <w:rsid w:val="004C39BE"/>
    <w:rsid w:val="004D5497"/>
    <w:rsid w:val="005065C3"/>
    <w:rsid w:val="00507E66"/>
    <w:rsid w:val="00520FF1"/>
    <w:rsid w:val="00591B5E"/>
    <w:rsid w:val="005A5769"/>
    <w:rsid w:val="005B061B"/>
    <w:rsid w:val="006008C9"/>
    <w:rsid w:val="006124EE"/>
    <w:rsid w:val="006227C3"/>
    <w:rsid w:val="00624F74"/>
    <w:rsid w:val="006E5B77"/>
    <w:rsid w:val="007670AA"/>
    <w:rsid w:val="00794801"/>
    <w:rsid w:val="007B1081"/>
    <w:rsid w:val="007D68DD"/>
    <w:rsid w:val="00843CA1"/>
    <w:rsid w:val="008759B3"/>
    <w:rsid w:val="008A0D37"/>
    <w:rsid w:val="008F661F"/>
    <w:rsid w:val="009227DE"/>
    <w:rsid w:val="00926BE0"/>
    <w:rsid w:val="00952ABD"/>
    <w:rsid w:val="00956F54"/>
    <w:rsid w:val="00990CCC"/>
    <w:rsid w:val="009C0955"/>
    <w:rsid w:val="00A54EDA"/>
    <w:rsid w:val="00A73172"/>
    <w:rsid w:val="00A94FE4"/>
    <w:rsid w:val="00B12DEA"/>
    <w:rsid w:val="00B91329"/>
    <w:rsid w:val="00BC2F02"/>
    <w:rsid w:val="00BE0E73"/>
    <w:rsid w:val="00C4006C"/>
    <w:rsid w:val="00C41666"/>
    <w:rsid w:val="00C64865"/>
    <w:rsid w:val="00C81699"/>
    <w:rsid w:val="00CA1389"/>
    <w:rsid w:val="00D20E4D"/>
    <w:rsid w:val="00D31C89"/>
    <w:rsid w:val="00DB4202"/>
    <w:rsid w:val="00DE1DA2"/>
    <w:rsid w:val="00E73A90"/>
    <w:rsid w:val="00EC55CE"/>
    <w:rsid w:val="00EC61D7"/>
    <w:rsid w:val="00F07FF2"/>
    <w:rsid w:val="00F63816"/>
    <w:rsid w:val="00F83D8F"/>
    <w:rsid w:val="00F926BB"/>
    <w:rsid w:val="00FA0995"/>
    <w:rsid w:val="00FA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7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16BFA"/>
    <w:rPr>
      <w:color w:val="0000FF" w:themeColor="hyperlink"/>
      <w:u w:val="single"/>
    </w:rPr>
  </w:style>
  <w:style w:type="character" w:customStyle="1" w:styleId="UnresolvedMention1">
    <w:name w:val="Unresolved Mention1"/>
    <w:basedOn w:val="DefaultParagraphFont"/>
    <w:uiPriority w:val="99"/>
    <w:semiHidden/>
    <w:unhideWhenUsed/>
    <w:rsid w:val="00016BFA"/>
    <w:rPr>
      <w:color w:val="808080"/>
      <w:shd w:val="clear" w:color="auto" w:fill="E6E6E6"/>
    </w:rPr>
  </w:style>
  <w:style w:type="paragraph" w:styleId="BalloonText">
    <w:name w:val="Balloon Text"/>
    <w:basedOn w:val="Normal"/>
    <w:link w:val="BalloonTextChar"/>
    <w:uiPriority w:val="99"/>
    <w:semiHidden/>
    <w:unhideWhenUsed/>
    <w:rsid w:val="008A0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D37"/>
    <w:rPr>
      <w:rFonts w:ascii="Segoe UI" w:hAnsi="Segoe UI" w:cs="Segoe UI"/>
      <w:sz w:val="18"/>
      <w:szCs w:val="18"/>
    </w:rPr>
  </w:style>
  <w:style w:type="character" w:styleId="CommentReference">
    <w:name w:val="annotation reference"/>
    <w:basedOn w:val="DefaultParagraphFont"/>
    <w:uiPriority w:val="99"/>
    <w:semiHidden/>
    <w:unhideWhenUsed/>
    <w:rsid w:val="00990CCC"/>
    <w:rPr>
      <w:sz w:val="16"/>
      <w:szCs w:val="16"/>
    </w:rPr>
  </w:style>
  <w:style w:type="paragraph" w:styleId="CommentText">
    <w:name w:val="annotation text"/>
    <w:basedOn w:val="Normal"/>
    <w:link w:val="CommentTextChar"/>
    <w:uiPriority w:val="99"/>
    <w:semiHidden/>
    <w:unhideWhenUsed/>
    <w:rsid w:val="00990CCC"/>
    <w:pPr>
      <w:spacing w:line="240" w:lineRule="auto"/>
    </w:pPr>
    <w:rPr>
      <w:sz w:val="20"/>
      <w:szCs w:val="20"/>
    </w:rPr>
  </w:style>
  <w:style w:type="character" w:customStyle="1" w:styleId="CommentTextChar">
    <w:name w:val="Comment Text Char"/>
    <w:basedOn w:val="DefaultParagraphFont"/>
    <w:link w:val="CommentText"/>
    <w:uiPriority w:val="99"/>
    <w:semiHidden/>
    <w:rsid w:val="00990CCC"/>
    <w:rPr>
      <w:sz w:val="20"/>
      <w:szCs w:val="20"/>
    </w:rPr>
  </w:style>
  <w:style w:type="paragraph" w:styleId="CommentSubject">
    <w:name w:val="annotation subject"/>
    <w:basedOn w:val="CommentText"/>
    <w:next w:val="CommentText"/>
    <w:link w:val="CommentSubjectChar"/>
    <w:uiPriority w:val="99"/>
    <w:semiHidden/>
    <w:unhideWhenUsed/>
    <w:rsid w:val="00990CCC"/>
    <w:rPr>
      <w:b/>
      <w:bCs/>
    </w:rPr>
  </w:style>
  <w:style w:type="character" w:customStyle="1" w:styleId="CommentSubjectChar">
    <w:name w:val="Comment Subject Char"/>
    <w:basedOn w:val="CommentTextChar"/>
    <w:link w:val="CommentSubject"/>
    <w:uiPriority w:val="99"/>
    <w:semiHidden/>
    <w:rsid w:val="00990CCC"/>
    <w:rPr>
      <w:b/>
      <w:bCs/>
      <w:sz w:val="20"/>
      <w:szCs w:val="20"/>
    </w:rPr>
  </w:style>
  <w:style w:type="paragraph" w:styleId="Header">
    <w:name w:val="header"/>
    <w:basedOn w:val="Normal"/>
    <w:link w:val="HeaderChar"/>
    <w:uiPriority w:val="99"/>
    <w:unhideWhenUsed/>
    <w:rsid w:val="00467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1F7"/>
  </w:style>
  <w:style w:type="paragraph" w:styleId="Footer">
    <w:name w:val="footer"/>
    <w:basedOn w:val="Normal"/>
    <w:link w:val="FooterChar"/>
    <w:uiPriority w:val="99"/>
    <w:unhideWhenUsed/>
    <w:rsid w:val="00467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302859">
      <w:bodyDiv w:val="1"/>
      <w:marLeft w:val="0"/>
      <w:marRight w:val="0"/>
      <w:marTop w:val="0"/>
      <w:marBottom w:val="0"/>
      <w:divBdr>
        <w:top w:val="none" w:sz="0" w:space="0" w:color="auto"/>
        <w:left w:val="none" w:sz="0" w:space="0" w:color="auto"/>
        <w:bottom w:val="none" w:sz="0" w:space="0" w:color="auto"/>
        <w:right w:val="none" w:sz="0" w:space="0" w:color="auto"/>
      </w:divBdr>
    </w:div>
    <w:div w:id="111752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pmmtombeni@gmail.com"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2020-04-02T11:01:00Z</dcterms:created>
  <dcterms:modified xsi:type="dcterms:W3CDTF">2020-04-03T07:17:00Z</dcterms:modified>
</cp:coreProperties>
</file>